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B172A" w14:textId="77777777" w:rsidR="004329CB" w:rsidRPr="00E566AD" w:rsidRDefault="004329CB" w:rsidP="004329CB">
      <w:pPr>
        <w:rPr>
          <w:ins w:id="0" w:author="fmueter" w:date="2019-04-22T14:27:00Z"/>
          <w:rFonts w:asciiTheme="minorHAnsi" w:hAnsiTheme="minorHAnsi" w:cstheme="minorHAnsi"/>
          <w:sz w:val="22"/>
        </w:rPr>
      </w:pPr>
      <w:ins w:id="1" w:author="fmueter" w:date="2019-04-22T14:27:00Z">
        <w:r w:rsidRPr="00E566AD">
          <w:rPr>
            <w:rFonts w:asciiTheme="minorHAnsi" w:hAnsiTheme="minorHAnsi" w:cstheme="minorHAnsi"/>
            <w:sz w:val="22"/>
          </w:rPr>
          <w:t>Nicole –</w:t>
        </w:r>
      </w:ins>
    </w:p>
    <w:p w14:paraId="28146340" w14:textId="77777777" w:rsidR="004329CB" w:rsidRPr="00E566AD" w:rsidRDefault="004329CB" w:rsidP="004329CB">
      <w:pPr>
        <w:rPr>
          <w:ins w:id="2" w:author="fmueter" w:date="2019-04-22T14:27:00Z"/>
          <w:rFonts w:asciiTheme="minorHAnsi" w:hAnsiTheme="minorHAnsi" w:cstheme="minorHAnsi"/>
          <w:sz w:val="22"/>
        </w:rPr>
      </w:pPr>
    </w:p>
    <w:p w14:paraId="3130628C" w14:textId="77777777" w:rsidR="004329CB" w:rsidRPr="00E566AD" w:rsidRDefault="004329CB" w:rsidP="004329CB">
      <w:pPr>
        <w:rPr>
          <w:ins w:id="3" w:author="fmueter" w:date="2019-04-22T14:27:00Z"/>
          <w:rFonts w:asciiTheme="minorHAnsi" w:hAnsiTheme="minorHAnsi" w:cstheme="minorHAnsi"/>
          <w:sz w:val="22"/>
        </w:rPr>
      </w:pPr>
      <w:ins w:id="4" w:author="fmueter" w:date="2019-04-22T14:27:00Z">
        <w:r w:rsidRPr="00E566AD">
          <w:rPr>
            <w:rFonts w:asciiTheme="minorHAnsi" w:hAnsiTheme="minorHAnsi" w:cstheme="minorHAnsi"/>
            <w:sz w:val="22"/>
          </w:rPr>
          <w:t>Nice write-up.</w:t>
        </w:r>
      </w:ins>
    </w:p>
    <w:p w14:paraId="28415599" w14:textId="77777777" w:rsidR="004329CB" w:rsidRDefault="004329CB" w:rsidP="004329CB">
      <w:pPr>
        <w:rPr>
          <w:ins w:id="5" w:author="fmueter" w:date="2019-04-22T14:27:00Z"/>
          <w:rFonts w:asciiTheme="minorHAnsi" w:hAnsiTheme="minorHAnsi" w:cstheme="minorHAnsi"/>
          <w:sz w:val="22"/>
        </w:rPr>
      </w:pPr>
    </w:p>
    <w:p w14:paraId="6D7DA605" w14:textId="77777777" w:rsidR="004329CB" w:rsidRDefault="004329CB" w:rsidP="004329CB">
      <w:pPr>
        <w:rPr>
          <w:ins w:id="6" w:author="fmueter" w:date="2019-04-22T14:27:00Z"/>
          <w:rFonts w:asciiTheme="minorHAnsi" w:hAnsiTheme="minorHAnsi" w:cstheme="minorHAnsi"/>
          <w:sz w:val="22"/>
        </w:rPr>
      </w:pPr>
      <w:ins w:id="7" w:author="fmueter" w:date="2019-04-22T14:27:00Z">
        <w:r>
          <w:rPr>
            <w:rFonts w:asciiTheme="minorHAnsi" w:hAnsiTheme="minorHAnsi" w:cstheme="minorHAnsi"/>
            <w:sz w:val="22"/>
          </w:rPr>
          <w:t xml:space="preserve">You provide excellent background and rationale for your project. </w:t>
        </w:r>
      </w:ins>
    </w:p>
    <w:p w14:paraId="08570D0C" w14:textId="77777777" w:rsidR="004329CB" w:rsidRDefault="004329CB" w:rsidP="004329CB">
      <w:pPr>
        <w:rPr>
          <w:ins w:id="8" w:author="fmueter" w:date="2019-04-22T14:27:00Z"/>
          <w:rFonts w:asciiTheme="minorHAnsi" w:hAnsiTheme="minorHAnsi" w:cstheme="minorHAnsi"/>
          <w:sz w:val="22"/>
        </w:rPr>
      </w:pPr>
    </w:p>
    <w:p w14:paraId="0E9C4953" w14:textId="054165CE" w:rsidR="004329CB" w:rsidRDefault="004329CB" w:rsidP="004329CB">
      <w:pPr>
        <w:rPr>
          <w:ins w:id="9" w:author="fmueter" w:date="2019-04-22T14:42:00Z"/>
          <w:rFonts w:asciiTheme="minorHAnsi" w:hAnsiTheme="minorHAnsi" w:cstheme="minorHAnsi"/>
          <w:sz w:val="22"/>
        </w:rPr>
      </w:pPr>
      <w:ins w:id="10" w:author="fmueter" w:date="2019-04-22T14:27:00Z">
        <w:r>
          <w:rPr>
            <w:rFonts w:asciiTheme="minorHAnsi" w:hAnsiTheme="minorHAnsi" w:cstheme="minorHAnsi"/>
            <w:sz w:val="22"/>
          </w:rPr>
          <w:t xml:space="preserve">I think I understand what your objective is, but you need to clarify it: ‘analyzing a data set’ is not a research objective </w:t>
        </w:r>
        <w:r w:rsidRPr="00E566AD">
          <w:rPr>
            <w:rFonts w:asciiTheme="minorHAnsi" w:hAnsiTheme="minorHAnsi" w:cstheme="minorHAnsi"/>
            <w:sz w:val="22"/>
          </w:rPr>
          <w:sym w:font="Wingdings" w:char="F04A"/>
        </w:r>
        <w:r>
          <w:rPr>
            <w:rFonts w:asciiTheme="minorHAnsi" w:hAnsiTheme="minorHAnsi" w:cstheme="minorHAnsi"/>
            <w:sz w:val="22"/>
          </w:rPr>
          <w:t xml:space="preserve"> Be clear about specifically what you are testing. For example: Does diet composition of sea otters differ by age, sex and between regions that have been occupied by sea otters for different periods of time</w:t>
        </w:r>
      </w:ins>
      <w:ins w:id="11" w:author="fmueter" w:date="2019-04-22T14:29:00Z">
        <w:r>
          <w:rPr>
            <w:rFonts w:asciiTheme="minorHAnsi" w:hAnsiTheme="minorHAnsi" w:cstheme="minorHAnsi"/>
            <w:sz w:val="22"/>
          </w:rPr>
          <w:t>”</w:t>
        </w:r>
      </w:ins>
      <w:ins w:id="12" w:author="fmueter" w:date="2019-04-22T14:42:00Z">
        <w:r w:rsidR="00F3344C">
          <w:rPr>
            <w:rFonts w:asciiTheme="minorHAnsi" w:hAnsiTheme="minorHAnsi" w:cstheme="minorHAnsi"/>
            <w:sz w:val="22"/>
          </w:rPr>
          <w:t>.</w:t>
        </w:r>
      </w:ins>
    </w:p>
    <w:p w14:paraId="38EB3B4C" w14:textId="19668678" w:rsidR="00F3344C" w:rsidRDefault="00F3344C" w:rsidP="004329CB">
      <w:pPr>
        <w:rPr>
          <w:ins w:id="13" w:author="fmueter" w:date="2019-04-22T14:42:00Z"/>
          <w:rFonts w:asciiTheme="minorHAnsi" w:hAnsiTheme="minorHAnsi" w:cstheme="minorHAnsi"/>
          <w:sz w:val="22"/>
        </w:rPr>
      </w:pPr>
      <w:bookmarkStart w:id="14" w:name="_GoBack"/>
      <w:bookmarkEnd w:id="14"/>
    </w:p>
    <w:p w14:paraId="0D416E88" w14:textId="05648AAD" w:rsidR="00F3344C" w:rsidRDefault="00F3344C" w:rsidP="004329CB">
      <w:pPr>
        <w:rPr>
          <w:ins w:id="15" w:author="fmueter" w:date="2019-04-22T14:29:00Z"/>
          <w:rFonts w:asciiTheme="minorHAnsi" w:hAnsiTheme="minorHAnsi" w:cstheme="minorHAnsi"/>
          <w:sz w:val="22"/>
        </w:rPr>
      </w:pPr>
      <w:ins w:id="16" w:author="fmueter" w:date="2019-04-22T14:42:00Z">
        <w:r>
          <w:rPr>
            <w:rFonts w:asciiTheme="minorHAnsi" w:hAnsiTheme="minorHAnsi" w:cstheme="minorHAnsi"/>
            <w:sz w:val="22"/>
          </w:rPr>
          <w:t xml:space="preserve">The data description is OK, but too much focus on the </w:t>
        </w:r>
        <w:proofErr w:type="spellStart"/>
        <w:r>
          <w:rPr>
            <w:rFonts w:asciiTheme="minorHAnsi" w:hAnsiTheme="minorHAnsi" w:cstheme="minorHAnsi"/>
            <w:sz w:val="22"/>
          </w:rPr>
          <w:t>matlab</w:t>
        </w:r>
        <w:proofErr w:type="spellEnd"/>
        <w:r>
          <w:rPr>
            <w:rFonts w:asciiTheme="minorHAnsi" w:hAnsiTheme="minorHAnsi" w:cstheme="minorHAnsi"/>
            <w:sz w:val="22"/>
          </w:rPr>
          <w:t xml:space="preserve"> program. </w:t>
        </w:r>
      </w:ins>
      <w:ins w:id="17" w:author="fmueter" w:date="2019-04-22T14:45:00Z">
        <w:r w:rsidR="00093BC7">
          <w:rPr>
            <w:rFonts w:asciiTheme="minorHAnsi" w:hAnsiTheme="minorHAnsi" w:cstheme="minorHAnsi"/>
            <w:sz w:val="22"/>
          </w:rPr>
          <w:t xml:space="preserve">The important part is to clearly define your unit for analysis (269 bouts/otters). </w:t>
        </w:r>
      </w:ins>
      <w:ins w:id="18" w:author="fmueter" w:date="2019-04-22T14:42:00Z">
        <w:r>
          <w:rPr>
            <w:rFonts w:asciiTheme="minorHAnsi" w:hAnsiTheme="minorHAnsi" w:cstheme="minorHAnsi"/>
            <w:sz w:val="22"/>
          </w:rPr>
          <w:t>See comments below [- 1 point]</w:t>
        </w:r>
      </w:ins>
    </w:p>
    <w:p w14:paraId="6739FB6A" w14:textId="3881F421" w:rsidR="004329CB" w:rsidRDefault="004329CB" w:rsidP="004329CB">
      <w:pPr>
        <w:rPr>
          <w:ins w:id="19" w:author="fmueter" w:date="2019-04-22T14:29:00Z"/>
          <w:rFonts w:asciiTheme="minorHAnsi" w:hAnsiTheme="minorHAnsi" w:cstheme="minorHAnsi"/>
          <w:sz w:val="22"/>
        </w:rPr>
      </w:pPr>
    </w:p>
    <w:p w14:paraId="6C7F7166" w14:textId="77777777" w:rsidR="004329CB" w:rsidRPr="00E566AD" w:rsidRDefault="004329CB" w:rsidP="004329CB">
      <w:pPr>
        <w:rPr>
          <w:ins w:id="20" w:author="fmueter" w:date="2019-04-22T14:27:00Z"/>
          <w:rFonts w:asciiTheme="minorHAnsi" w:hAnsiTheme="minorHAnsi" w:cstheme="minorHAnsi"/>
          <w:sz w:val="22"/>
        </w:rPr>
      </w:pPr>
    </w:p>
    <w:p w14:paraId="2FD1B452" w14:textId="77777777" w:rsidR="00E566AD" w:rsidRDefault="00E566AD" w:rsidP="00FF05F6">
      <w:pPr>
        <w:rPr>
          <w:rFonts w:asciiTheme="minorHAnsi" w:hAnsiTheme="minorHAnsi" w:cstheme="minorHAnsi"/>
          <w:b/>
          <w:sz w:val="22"/>
        </w:rPr>
      </w:pPr>
    </w:p>
    <w:p w14:paraId="460BD3E1" w14:textId="77777777" w:rsidR="00E566AD" w:rsidRDefault="00E566AD" w:rsidP="00FF05F6">
      <w:pPr>
        <w:rPr>
          <w:rFonts w:asciiTheme="minorHAnsi" w:hAnsiTheme="minorHAnsi" w:cstheme="minorHAnsi"/>
          <w:b/>
          <w:sz w:val="22"/>
        </w:rPr>
      </w:pPr>
    </w:p>
    <w:p w14:paraId="65A15A34" w14:textId="3C2A83B7" w:rsidR="00A80CE7" w:rsidRPr="00FF05F6" w:rsidRDefault="00A80CE7" w:rsidP="00FF05F6">
      <w:pPr>
        <w:rPr>
          <w:rFonts w:asciiTheme="minorHAnsi" w:hAnsiTheme="minorHAnsi" w:cstheme="minorHAnsi"/>
          <w:sz w:val="22"/>
        </w:rPr>
      </w:pPr>
      <w:r w:rsidRPr="00FF05F6">
        <w:rPr>
          <w:rFonts w:asciiTheme="minorHAnsi" w:hAnsiTheme="minorHAnsi" w:cstheme="minorHAnsi"/>
          <w:b/>
          <w:sz w:val="22"/>
        </w:rPr>
        <w:t>Title:</w:t>
      </w:r>
      <w:r w:rsidRPr="00FF05F6">
        <w:rPr>
          <w:rFonts w:asciiTheme="minorHAnsi" w:hAnsiTheme="minorHAnsi" w:cstheme="minorHAnsi"/>
          <w:sz w:val="22"/>
        </w:rPr>
        <w:t xml:space="preserve"> Sea otter diet composition with respect to recolonization and demography in southern Southeast Alaska </w:t>
      </w:r>
    </w:p>
    <w:p w14:paraId="3E95DAFA" w14:textId="77777777" w:rsidR="00A80CE7" w:rsidRPr="00FF05F6" w:rsidRDefault="00A80CE7" w:rsidP="00FF05F6">
      <w:pPr>
        <w:rPr>
          <w:rFonts w:asciiTheme="minorHAnsi" w:hAnsiTheme="minorHAnsi" w:cstheme="minorHAnsi"/>
          <w:sz w:val="22"/>
        </w:rPr>
      </w:pPr>
    </w:p>
    <w:p w14:paraId="1F9FEEFD" w14:textId="295DF7E0" w:rsidR="00FF05F6" w:rsidRPr="00FF05F6" w:rsidRDefault="00A80CE7" w:rsidP="00FF05F6">
      <w:pPr>
        <w:rPr>
          <w:rFonts w:asciiTheme="minorHAnsi" w:hAnsiTheme="minorHAnsi" w:cstheme="minorHAnsi"/>
          <w:sz w:val="22"/>
        </w:rPr>
      </w:pPr>
      <w:r w:rsidRPr="00FF05F6">
        <w:rPr>
          <w:rFonts w:asciiTheme="minorHAnsi" w:hAnsiTheme="minorHAnsi" w:cstheme="minorHAnsi"/>
          <w:b/>
          <w:sz w:val="22"/>
        </w:rPr>
        <w:t>Background:</w:t>
      </w:r>
      <w:r w:rsidRPr="00FF05F6">
        <w:rPr>
          <w:rFonts w:asciiTheme="minorHAnsi" w:hAnsiTheme="minorHAnsi" w:cstheme="minorHAnsi"/>
          <w:sz w:val="22"/>
        </w:rPr>
        <w:t xml:space="preserve"> </w:t>
      </w:r>
      <w:r w:rsidR="00FF05F6" w:rsidRPr="00FF05F6">
        <w:rPr>
          <w:rFonts w:asciiTheme="minorHAnsi" w:hAnsiTheme="minorHAnsi" w:cstheme="minorHAnsi"/>
          <w:sz w:val="22"/>
        </w:rPr>
        <w:t xml:space="preserve">Sea otters, unlike most marine mammals, do not have blubber to keep them warm in the marine environment. Instead, sea otters maintain very high metabolisms; consuming up to 25% of their body weight in food per day to sustain these elevated metabolic costs </w:t>
      </w:r>
      <w:r w:rsidR="00FF05F6" w:rsidRPr="00FF05F6">
        <w:rPr>
          <w:rFonts w:asciiTheme="minorHAnsi" w:hAnsiTheme="minorHAnsi" w:cstheme="minorHAnsi"/>
          <w:sz w:val="22"/>
        </w:rPr>
        <w:fldChar w:fldCharType="begin" w:fldLock="1"/>
      </w:r>
      <w:r w:rsidR="00FF05F6" w:rsidRPr="00FF05F6">
        <w:rPr>
          <w:rFonts w:asciiTheme="minorHAnsi" w:hAnsiTheme="minorHAnsi" w:cstheme="minorHAnsi"/>
          <w:sz w:val="22"/>
        </w:rPr>
        <w:instrText>ADDIN CSL_CITATION {"citationItems":[{"id":"ITEM-1","itemData":{"DOI":"10.1139/z82-354","ISBN":"0008-4301","ISSN":"0008-4301","PMID":"3711","abstract":"Resting oxygen consumption (VO2) was 11.7 mL O2.kg-1.min-1 and did not significantly increase with decreasing temperature. Average and active VO2 increased with decreasing temperature. Average VO2 (16.0 mL O2.kg-1.min-1) increased 41% (22.0 mL O2.kg- 1.min-1) after oiling 20% of the total fur surface and more than doubled (32.6 mL O2.kg-1.min-1) after washing. Oiling and washing reduce the fur's insulating quality. The result was an energetic liability, since the average maintenance VO2 doubled in 15oC water; this temperature is above typical water temperatures for this species, which range from 0oC (Alaska) to 12oC (California). \"","author":[{"dropping-particle":"","family":"Costa","given":"Daniel P.","non-dropping-particle":"","parse-names":false,"suffix":""},{"dropping-particle":"","family":"Kooyman","given":"Gerald L.","non-dropping-particle":"","parse-names":false,"suffix":""}],"container-title":"Canadian Journal of Zoology","id":"ITEM-1","issue":"11","issued":{"date-parts":[["1982"]]},"page":"2761-2767","title":"Oxygen consumption, thermoregulation, and the effect of fur oiling and washing on the sea otter, &lt;i&gt;Enhydra lutris&lt;/i&gt;","type":"article-journal","volume":"60"},"uris":["http://www.mendeley.com/documents/?uuid=c56123f9-f76f-4da5-8321-13d8e062d305"]}],"mendeley":{"formattedCitation":"(Costa and Kooyman 1982)","plainTextFormattedCitation":"(Costa and Kooyman 1982)","previouslyFormattedCitation":"(Costa and Kooyman 1982)"},"properties":{"noteIndex":0},"schema":"https://github.com/citation-style-language/schema/raw/master/csl-citation.json"}</w:instrText>
      </w:r>
      <w:r w:rsidR="00FF05F6" w:rsidRPr="00FF05F6">
        <w:rPr>
          <w:rFonts w:asciiTheme="minorHAnsi" w:hAnsiTheme="minorHAnsi" w:cstheme="minorHAnsi"/>
          <w:sz w:val="22"/>
        </w:rPr>
        <w:fldChar w:fldCharType="separate"/>
      </w:r>
      <w:r w:rsidR="00FF05F6" w:rsidRPr="00FF05F6">
        <w:rPr>
          <w:rFonts w:asciiTheme="minorHAnsi" w:hAnsiTheme="minorHAnsi" w:cstheme="minorHAnsi"/>
          <w:noProof/>
          <w:sz w:val="22"/>
        </w:rPr>
        <w:t>(Costa and Kooyman 1982)</w:t>
      </w:r>
      <w:r w:rsidR="00FF05F6" w:rsidRPr="00FF05F6">
        <w:rPr>
          <w:rFonts w:asciiTheme="minorHAnsi" w:hAnsiTheme="minorHAnsi" w:cstheme="minorHAnsi"/>
          <w:sz w:val="22"/>
        </w:rPr>
        <w:fldChar w:fldCharType="end"/>
      </w:r>
      <w:r w:rsidR="00FF05F6" w:rsidRPr="00FF05F6">
        <w:rPr>
          <w:rFonts w:asciiTheme="minorHAnsi" w:hAnsiTheme="minorHAnsi" w:cstheme="minorHAnsi"/>
          <w:sz w:val="22"/>
        </w:rPr>
        <w:t xml:space="preserve">. Because of their voracious appetites, sea otters have large effects on the nearshore marine ecosystem in a relatively short time period, often referred to as a keystone predator </w:t>
      </w:r>
      <w:r w:rsidR="00FF05F6" w:rsidRPr="00FF05F6">
        <w:rPr>
          <w:rFonts w:asciiTheme="minorHAnsi" w:hAnsiTheme="minorHAnsi" w:cstheme="minorHAnsi"/>
          <w:sz w:val="22"/>
        </w:rPr>
        <w:fldChar w:fldCharType="begin" w:fldLock="1"/>
      </w:r>
      <w:r w:rsidR="00FF05F6" w:rsidRPr="00FF05F6">
        <w:rPr>
          <w:rFonts w:asciiTheme="minorHAnsi" w:hAnsiTheme="minorHAnsi" w:cstheme="minorHAnsi"/>
          <w:sz w:val="22"/>
        </w:rPr>
        <w:instrText>ADDIN CSL_CITATION {"citationItems":[{"id":"ITEM-1","itemData":{"author":[{"dropping-particle":"","family":"Estes","given":"James A.","non-dropping-particle":"","parse-names":false,"suffix":""},{"dropping-particle":"","family":"Palmisano","given":"John F.","non-dropping-particle":"","parse-names":false,"suffix":""}],"container-title":"Science","id":"ITEM-1","issue":"4156","issued":{"date-parts":[["1974"]]},"page":"1058-1060","title":"Sea otters: Their role in structuring nearshore communities","type":"article-journal","volume":"185"},"uris":["http://www.mendeley.com/documents/?uuid=e9d7d356-7b44-48a7-8996-6ca860e5a56e"]},{"id":"ITEM-2","itemData":{"DOI":"10.2307/4220","ISBN":"616569","ISSN":"00218790","PMID":"231","abstract":"A review paper of Paine’s previous work with emphasis on strong and weak species’ interactions. The paper states that the strength or importance of a trophic relationship cannot be assumed equivalent for all web species. Some species will be a strong interactor and will have pronounced effects on the community. An example is Pisaster ochraceus’ predation on Mytilus californianus. Other species will have little or no effect on the community upon removal. Therefore just enumerating links of a food web provides little information on species’ importance or role in the community. What counts instead is the interaction strength of the predator or the competitive stature of the preferred prey. Paine suggests that the next generation of food web ecologists be more sensitive to interaction strength and less so to trophic complexity.","author":[{"dropping-particle":"","family":"Paine","given":"R. T.","non-dropping-particle":"","parse-names":false,"suffix":""}],"container-title":"The Journal of Animal Ecology","id":"ITEM-2","issue":"3","issued":{"date-parts":[["1980"]]},"page":"666","title":"Food webs: Linkage, interaction strength and community infrastructure","type":"article-journal","volume":"49"},"uris":["http://www.mendeley.com/documents/?uuid=2ede192a-0eea-491c-aa50-767956d4dcf0"]}],"mendeley":{"formattedCitation":"(Estes and Palmisano 1974, Paine 1980)","plainTextFormattedCitation":"(Estes and Palmisano 1974, Paine 1980)","previouslyFormattedCitation":"(Estes and Palmisano 1974, Paine 1980)"},"properties":{"noteIndex":0},"schema":"https://github.com/citation-style-language/schema/raw/master/csl-citation.json"}</w:instrText>
      </w:r>
      <w:r w:rsidR="00FF05F6" w:rsidRPr="00FF05F6">
        <w:rPr>
          <w:rFonts w:asciiTheme="minorHAnsi" w:hAnsiTheme="minorHAnsi" w:cstheme="minorHAnsi"/>
          <w:sz w:val="22"/>
        </w:rPr>
        <w:fldChar w:fldCharType="separate"/>
      </w:r>
      <w:r w:rsidR="00FF05F6" w:rsidRPr="00FF05F6">
        <w:rPr>
          <w:rFonts w:asciiTheme="minorHAnsi" w:hAnsiTheme="minorHAnsi" w:cstheme="minorHAnsi"/>
          <w:noProof/>
          <w:sz w:val="22"/>
        </w:rPr>
        <w:t>(Estes and Palmisano 1974, Paine 1980)</w:t>
      </w:r>
      <w:r w:rsidR="00FF05F6" w:rsidRPr="00FF05F6">
        <w:rPr>
          <w:rFonts w:asciiTheme="minorHAnsi" w:hAnsiTheme="minorHAnsi" w:cstheme="minorHAnsi"/>
          <w:sz w:val="22"/>
        </w:rPr>
        <w:fldChar w:fldCharType="end"/>
      </w:r>
      <w:r w:rsidR="00FF05F6" w:rsidRPr="00FF05F6">
        <w:rPr>
          <w:rFonts w:asciiTheme="minorHAnsi" w:hAnsiTheme="minorHAnsi" w:cstheme="minorHAnsi"/>
          <w:sz w:val="22"/>
        </w:rPr>
        <w:t xml:space="preserve">. The islands around Southeast and Southcentral Alaska that sustain sea otter populations are mostly soft and mixed sediment habitats </w:t>
      </w:r>
      <w:r w:rsidR="00FF05F6" w:rsidRPr="00FF05F6">
        <w:rPr>
          <w:rFonts w:asciiTheme="minorHAnsi" w:hAnsiTheme="minorHAnsi" w:cstheme="minorHAnsi"/>
          <w:sz w:val="22"/>
        </w:rPr>
        <w:fldChar w:fldCharType="begin" w:fldLock="1"/>
      </w:r>
      <w:r w:rsidR="00FF05F6" w:rsidRPr="00FF05F6">
        <w:rPr>
          <w:rFonts w:asciiTheme="minorHAnsi" w:hAnsiTheme="minorHAnsi" w:cstheme="minorHAnsi"/>
          <w:sz w:val="22"/>
        </w:rPr>
        <w:instrText>ADDIN CSL_CITATION {"citationItems":[{"id":"ITEM-1","itemData":{"DOI":"10.1111/j.1748-7692.1993.tb00441.x","ISBN":"1748-7692","ISSN":"0824-0469","PMID":"9750","abstract":"Direct observations of feeding sea otters (Enhydra lutris) at 11 sites in southeast Alaska showed infaunal clams to be the primary prey utilized by otters throughout the region. Foraging dive times associated with clam and sea urchin prey were significantly longer than those for more easily captured prey (crabs and mussels). Dive times and surface intervals were also generally correlated with water depth or apparent difficulty in obtaining buried prey. Male otters, which fed more extensively on clams than females, made significantly longer foraging dives than females. Foraging success remained high, even at sites where prey numbers were found to be very low during a related study. The very deeply burrowing geoduck clam (Panope abrupta), while common at several otter feeding sites, was rarely captured by otters. These results, combined with those of a companion study on prey numbers, indicate that butter clams (Saxidomus giganteus) account for the majority of the sea otter diet in southeast Alaska, and that sea urchins may represent relatively short-term prey in comparison to infaunal bivalves in regions where both prey types co-exist. Furthermore, the importance of butter clams in the sea otter diet and the tendency for this bivalve to retain chronically high levels of paralytic shellfish poisoning toxins in southeast Alaska increases the probability that toxic phytoplankton blooms influence sea otter distribution in this region.","author":[{"dropping-particle":"","family":"Kvitek","given":"Rikk G.","non-dropping-particle":"","parse-names":false,"suffix":""},{"dropping-particle":"","family":"Bowlby","given":"C. Edward","non-dropping-particle":"","parse-names":false,"suffix":""},{"dropping-particle":"","family":"Staedler","given":"Michelle","non-dropping-particle":"","parse-names":false,"suffix":""}],"container-title":"Marine Mammal Science","id":"ITEM-1","issue":"2","issued":{"date-parts":[["1993"]]},"page":"168-181","title":"Diet and foraging behavior of sea otters in Southeast Alaska","type":"article-journal","volume":"9"},"uris":["http://www.mendeley.com/documents/?uuid=3b89011a-37ba-48d8-bf3f-cc3f1e4cb8d6"]},{"id":"ITEM-2","itemData":{"DOI":"10.3354/meps082103","ISSN":"01718630","PMID":"2269276","abstract":"ABSTRACT: Sea otters Enhydra lutris, well documented as 'keystone' predators in rocky marine communities, were found to exert a strong influence on infaunal prey communities in soft-sediment habitats. The effect of sea otter predation in subtidal soft-bottom prey communities in southeast Alaska was evaluated via a natural experiment comparing prey populations in similar habitats with and without sea otters. Results indicate that otters forage primarily on bivalve prey, especially the butter clam Saxidomus giganteus and dramatically reduce infaunal bivalve and sea urchin (Strongylo- centrotus spp.) prey populations. Bivalve prey abundance, biomass and size were negatively correlated with sea otter occupancy. Otter-cracked shells of the deep-burrowing clams Tresus capax and Panope abrupta were rarely found, even at otter foraging sites where these clams accounted for the majority of available prey biomass, suggesting that these species have a partial depth refuge from otter predation. The differential impacts of otter predation on prey populations suggest that infaunal bivalves provide a more sustainable food base than do sea urchins.","author":[{"dropping-particle":"","family":"Kvitek","given":"Rikk G.","non-dropping-particle":"","parse-names":false,"suffix":""},{"dropping-particle":"","family":"Oliver","given":"John S.","non-dropping-particle":"","parse-names":false,"suffix":""}],"container-title":"Marine Ecology Progress Series","id":"ITEM-2","issued":{"date-parts":[["1992"]]},"page":"103-113","title":"Influence of sea otters on soft-bottom prey communities in Southeast Alaska","type":"article-journal","volume":"82"},"uris":["http://www.mendeley.com/documents/?uuid=3722b912-d96b-4b67-975a-9ec723b042b3"]},{"id":"ITEM-3","itemData":{"DOI":"10.1016/j.mambio.2012.03.002","ISBN":"1616-5047","ISSN":"16165047","abstract":"Sea otter (Enhydra lutris kenyoni) foraging behavior and prey preference were studied from June to August 2001-2004 in Simpson Bay, Prince William Sound, Alaska. The study area has an average water depth of 30m and a benthos primarily of soft- and mixed-sediment with no canopy-forming kelps. A total of 1816 foraging dives from 211 bouts were recorded. Overall, dives ranged in depth from &lt;5 to 82m; most dives were less than 15m (40%) with smaller, secondary peaks at 25-30m (10%) and 50-55m (7%). Average dive depth and duration were 27m±19.5 and 1.89min±0.88, respectively. Dive durations were all significantly different: male&gt;unknown&gt;female. Dive depths reflected the bathymetry (percentage of the bay within a depth range) of Simpson Bay but favored shallow areas. 87% of foraging dives were successful, and 44% of the prey was positively identified: 75% clams, 9% Pacific blue mussels, 6% crabs, 2% Reddish scallops and a variety of other invertebrates. There was no evidence for prey specialization among the sexes. Although sea otters in Simpson Bay rely heavily on bivalves, their diet has remained unchanged for the past 18 years, and the minimum summer population has been constant for at least the past nine years. It appears that bivalves are the predominant and stable component of the diet, and their productivity is sufficient to sustain a stable population of sea otters with a minimum peak summer density of 4.3 adult otters km-2and an average annual density of ca. 2.9 adult otters km-2for the past nine years and probably longer. © 2012 Deutsche Gesellschaft für Säugetierkunde.","author":[{"dropping-particle":"","family":"Wolt","given":"Ryan C.","non-dropping-particle":"","parse-names":false,"suffix":""},{"dropping-particle":"","family":"Gelwick","given":"Frances P.","non-dropping-particle":"","parse-names":false,"suffix":""},{"dropping-particle":"","family":"Weltz","given":"Frederick","non-dropping-particle":"","parse-names":false,"suffix":""},{"dropping-particle":"","family":"Davis","given":"Randall W.","non-dropping-particle":"","parse-names":false,"suffix":""}],"container-title":"Mammalian Biology","id":"ITEM-3","issue":"4","issued":{"date-parts":[["2012"]]},"page":"271-280","publisher":"Elsevier GmbH","title":"Foraging behavior and prey of sea otters in a soft- and mixed-sediment benthos in Alaska","type":"article-journal","volume":"77"},"uris":["http://www.mendeley.com/documents/?uuid=56bd1ff5-90d8-4973-a8d2-9cfc3f6074ff"]},{"id":"ITEM-4","itemData":{"author":[{"dropping-particle":"","family":"Weitzman","given":"Benjamin P","non-dropping-particle":"","parse-names":false,"suffix":""}],"id":"ITEM-4","issued":{"date-parts":[["2013"]]},"publisher":"University of California, Santa Cruz","title":"Effects of sea otter colonization on soft-sediment intertidal prey assemblages in Glacier Bay, Alaska","type":"thesis"},"uris":["http://www.mendeley.com/documents/?uuid=206ebbb3-1550-433c-a705-1d59f6eebb9d"]}],"mendeley":{"formattedCitation":"(Kvitek and Oliver 1992, Kvitek et al. 1993, Wolt et al. 2012, Weitzman 2013)","plainTextFormattedCitation":"(Kvitek and Oliver 1992, Kvitek et al. 1993, Wolt et al. 2012, Weitzman 2013)","previouslyFormattedCitation":"(Kvitek and Oliver 1992, Kvitek et al. 1993, Wolt et al. 2012, Weitzman 2013)"},"properties":{"noteIndex":0},"schema":"https://github.com/citation-style-language/schema/raw/master/csl-citation.json"}</w:instrText>
      </w:r>
      <w:r w:rsidR="00FF05F6" w:rsidRPr="00FF05F6">
        <w:rPr>
          <w:rFonts w:asciiTheme="minorHAnsi" w:hAnsiTheme="minorHAnsi" w:cstheme="minorHAnsi"/>
          <w:sz w:val="22"/>
        </w:rPr>
        <w:fldChar w:fldCharType="separate"/>
      </w:r>
      <w:r w:rsidR="00FF05F6" w:rsidRPr="00FF05F6">
        <w:rPr>
          <w:rFonts w:asciiTheme="minorHAnsi" w:hAnsiTheme="minorHAnsi" w:cstheme="minorHAnsi"/>
          <w:noProof/>
          <w:sz w:val="22"/>
        </w:rPr>
        <w:t>(Kvitek and Oliver 1992, Kvitek et al. 1993, Wolt et al. 2012, Weitzman 2013)</w:t>
      </w:r>
      <w:r w:rsidR="00FF05F6" w:rsidRPr="00FF05F6">
        <w:rPr>
          <w:rFonts w:asciiTheme="minorHAnsi" w:hAnsiTheme="minorHAnsi" w:cstheme="minorHAnsi"/>
          <w:sz w:val="22"/>
        </w:rPr>
        <w:fldChar w:fldCharType="end"/>
      </w:r>
      <w:r w:rsidR="00FF05F6" w:rsidRPr="00FF05F6">
        <w:rPr>
          <w:rFonts w:asciiTheme="minorHAnsi" w:hAnsiTheme="minorHAnsi" w:cstheme="minorHAnsi"/>
          <w:sz w:val="22"/>
        </w:rPr>
        <w:t xml:space="preserve">. In soft and mixed sediment locations, sea otters have clam-dominated diets </w:t>
      </w:r>
      <w:r w:rsidR="00FF05F6" w:rsidRPr="00FF05F6">
        <w:rPr>
          <w:rFonts w:asciiTheme="minorHAnsi" w:hAnsiTheme="minorHAnsi" w:cstheme="minorHAnsi"/>
          <w:sz w:val="22"/>
        </w:rPr>
        <w:fldChar w:fldCharType="begin" w:fldLock="1"/>
      </w:r>
      <w:r w:rsidR="00FF05F6" w:rsidRPr="00FF05F6">
        <w:rPr>
          <w:rFonts w:asciiTheme="minorHAnsi" w:hAnsiTheme="minorHAnsi" w:cstheme="minorHAnsi"/>
          <w:sz w:val="22"/>
        </w:rPr>
        <w:instrText>ADDIN CSL_CITATION {"citationItems":[{"id":"ITEM-1","itemData":{"DOI":"10.1111/j.1748-7692.1993.tb00441.x","ISBN":"1748-7692","ISSN":"0824-0469","PMID":"9750","abstract":"Direct observations of feeding sea otters (Enhydra lutris) at 11 sites in southeast Alaska showed infaunal clams to be the primary prey utilized by otters throughout the region. Foraging dive times associated with clam and sea urchin prey were significantly longer than those for more easily captured prey (crabs and mussels). Dive times and surface intervals were also generally correlated with water depth or apparent difficulty in obtaining buried prey. Male otters, which fed more extensively on clams than females, made significantly longer foraging dives than females. Foraging success remained high, even at sites where prey numbers were found to be very low during a related study. The very deeply burrowing geoduck clam (Panope abrupta), while common at several otter feeding sites, was rarely captured by otters. These results, combined with those of a companion study on prey numbers, indicate that butter clams (Saxidomus giganteus) account for the majority of the sea otter diet in southeast Alaska, and that sea urchins may represent relatively short-term prey in comparison to infaunal bivalves in regions where both prey types co-exist. Furthermore, the importance of butter clams in the sea otter diet and the tendency for this bivalve to retain chronically high levels of paralytic shellfish poisoning toxins in southeast Alaska increases the probability that toxic phytoplankton blooms influence sea otter distribution in this region.","author":[{"dropping-particle":"","family":"Kvitek","given":"Rikk G.","non-dropping-particle":"","parse-names":false,"suffix":""},{"dropping-particle":"","family":"Bowlby","given":"C. Edward","non-dropping-particle":"","parse-names":false,"suffix":""},{"dropping-particle":"","family":"Staedler","given":"Michelle","non-dropping-particle":"","parse-names":false,"suffix":""}],"container-title":"Marine Mammal Science","id":"ITEM-1","issue":"2","issued":{"date-parts":[["1993"]]},"page":"168-181","title":"Diet and foraging behavior of sea otters in Southeast Alaska","type":"article-journal","volume":"9"},"uris":["http://www.mendeley.com/documents/?uuid=3b89011a-37ba-48d8-bf3f-cc3f1e4cb8d6"]},{"id":"ITEM-2","itemData":{"author":[{"dropping-particle":"","family":"Weitzman","given":"Benjamin P","non-dropping-particle":"","parse-names":false,"suffix":""}],"id":"ITEM-2","issued":{"date-parts":[["2013"]]},"publisher":"University of California, Santa Cruz","title":"Effects of sea otter colonization on soft-sediment intertidal prey assemblages in Glacier Bay, Alaska","type":"thesis"},"uris":["http://www.mendeley.com/documents/?uuid=206ebbb3-1550-433c-a705-1d59f6eebb9d"]},{"id":"ITEM-3","itemData":{"DOI":"10.1016/j.mambio.2012.03.002","ISBN":"1616-5047","ISSN":"16165047","abstract":"Sea otter (Enhydra lutris kenyoni) foraging behavior and prey preference were studied from June to August 2001-2004 in Simpson Bay, Prince William Sound, Alaska. The study area has an average water depth of 30m and a benthos primarily of soft- and mixed-sediment with no canopy-forming kelps. A total of 1816 foraging dives from 211 bouts were recorded. Overall, dives ranged in depth from &lt;5 to 82m; most dives were less than 15m (40%) with smaller, secondary peaks at 25-30m (10%) and 50-55m (7%). Average dive depth and duration were 27m±19.5 and 1.89min±0.88, respectively. Dive durations were all significantly different: male&gt;unknown&gt;female. Dive depths reflected the bathymetry (percentage of the bay within a depth range) of Simpson Bay but favored shallow areas. 87% of foraging dives were successful, and 44% of the prey was positively identified: 75% clams, 9% Pacific blue mussels, 6% crabs, 2% Reddish scallops and a variety of other invertebrates. There was no evidence for prey specialization among the sexes. Although sea otters in Simpson Bay rely heavily on bivalves, their diet has remained unchanged for the past 18 years, and the minimum summer population has been constant for at least the past nine years. It appears that bivalves are the predominant and stable component of the diet, and their productivity is sufficient to sustain a stable population of sea otters with a minimum peak summer density of 4.3 adult otters km-2and an average annual density of ca. 2.9 adult otters km-2for the past nine years and probably longer. © 2012 Deutsche Gesellschaft für Säugetierkunde.","author":[{"dropping-particle":"","family":"Wolt","given":"Ryan C.","non-dropping-particle":"","parse-names":false,"suffix":""},{"dropping-particle":"","family":"Gelwick","given":"Frances P.","non-dropping-particle":"","parse-names":false,"suffix":""},{"dropping-particle":"","family":"Weltz","given":"Frederick","non-dropping-particle":"","parse-names":false,"suffix":""},{"dropping-particle":"","family":"Davis","given":"Randall W.","non-dropping-particle":"","parse-names":false,"suffix":""}],"container-title":"Mammalian Biology","id":"ITEM-3","issue":"4","issued":{"date-parts":[["2012"]]},"page":"271-280","publisher":"Elsevier GmbH","title":"Foraging behavior and prey of sea otters in a soft- and mixed-sediment benthos in Alaska","type":"article-journal","volume":"77"},"uris":["http://www.mendeley.com/documents/?uuid=56bd1ff5-90d8-4973-a8d2-9cfc3f6074ff"]},{"id":"ITEM-4","itemData":{"DOI":"10.3354/meps082103","ISSN":"01718630","PMID":"2269276","abstract":"ABSTRACT: Sea otters Enhydra lutris, well documented as 'keystone' predators in rocky marine communities, were found to exert a strong influence on infaunal prey communities in soft-sediment habitats. The effect of sea otter predation in subtidal soft-bottom prey communities in southeast Alaska was evaluated via a natural experiment comparing prey populations in similar habitats with and without sea otters. Results indicate that otters forage primarily on bivalve prey, especially the butter clam Saxidomus giganteus and dramatically reduce infaunal bivalve and sea urchin (Strongylo- centrotus spp.) prey populations. Bivalve prey abundance, biomass and size were negatively correlated with sea otter occupancy. Otter-cracked shells of the deep-burrowing clams Tresus capax and Panope abrupta were rarely found, even at otter foraging sites where these clams accounted for the majority of available prey biomass, suggesting that these species have a partial depth refuge from otter predation. The differential impacts of otter predation on prey populations suggest that infaunal bivalves provide a more sustainable food base than do sea urchins.","author":[{"dropping-particle":"","family":"Kvitek","given":"Rikk G.","non-dropping-particle":"","parse-names":false,"suffix":""},{"dropping-particle":"","family":"Oliver","given":"John S.","non-dropping-particle":"","parse-names":false,"suffix":""}],"container-title":"Marine Ecology Progress Series","id":"ITEM-4","issued":{"date-parts":[["1992"]]},"page":"103-113","title":"Influence of sea otters on soft-bottom prey communities in Southeast Alaska","type":"article-journal","volume":"82"},"uris":["http://www.mendeley.com/documents/?uuid=3722b912-d96b-4b67-975a-9ec723b042b3"]}],"mendeley":{"formattedCitation":"(Kvitek and Oliver 1992, Kvitek et al. 1993, Wolt et al. 2012, Weitzman 2013)","plainTextFormattedCitation":"(Kvitek and Oliver 1992, Kvitek et al. 1993, Wolt et al. 2012, Weitzman 2013)","previouslyFormattedCitation":"(Kvitek and Oliver 1992, Kvitek et al. 1993, Wolt et al. 2012, Weitzman 2013)"},"properties":{"noteIndex":0},"schema":"https://github.com/citation-style-language/schema/raw/master/csl-citation.json"}</w:instrText>
      </w:r>
      <w:r w:rsidR="00FF05F6" w:rsidRPr="00FF05F6">
        <w:rPr>
          <w:rFonts w:asciiTheme="minorHAnsi" w:hAnsiTheme="minorHAnsi" w:cstheme="minorHAnsi"/>
          <w:sz w:val="22"/>
        </w:rPr>
        <w:fldChar w:fldCharType="separate"/>
      </w:r>
      <w:r w:rsidR="00FF05F6" w:rsidRPr="00FF05F6">
        <w:rPr>
          <w:rFonts w:asciiTheme="minorHAnsi" w:hAnsiTheme="minorHAnsi" w:cstheme="minorHAnsi"/>
          <w:noProof/>
          <w:sz w:val="22"/>
        </w:rPr>
        <w:t>(Kvitek and Oliver 1992, Kvitek et al. 1993, Wolt et al. 2012, Weitzman 2013)</w:t>
      </w:r>
      <w:r w:rsidR="00FF05F6" w:rsidRPr="00FF05F6">
        <w:rPr>
          <w:rFonts w:asciiTheme="minorHAnsi" w:hAnsiTheme="minorHAnsi" w:cstheme="minorHAnsi"/>
          <w:sz w:val="22"/>
        </w:rPr>
        <w:fldChar w:fldCharType="end"/>
      </w:r>
      <w:r w:rsidR="00FF05F6" w:rsidRPr="00FF05F6">
        <w:rPr>
          <w:rFonts w:asciiTheme="minorHAnsi" w:hAnsiTheme="minorHAnsi" w:cstheme="minorHAnsi"/>
          <w:sz w:val="22"/>
        </w:rPr>
        <w:t xml:space="preserve">. Although the diet is dominated by clams, over 100 invertebrate and fish species have been documented as sea otter prey in soft and mixed sediment habitats </w:t>
      </w:r>
      <w:r w:rsidR="00FF05F6" w:rsidRPr="00FF05F6">
        <w:rPr>
          <w:rFonts w:asciiTheme="minorHAnsi" w:hAnsiTheme="minorHAnsi" w:cstheme="minorHAnsi"/>
          <w:sz w:val="22"/>
        </w:rPr>
        <w:fldChar w:fldCharType="begin" w:fldLock="1"/>
      </w:r>
      <w:r w:rsidR="00FF05F6" w:rsidRPr="00FF05F6">
        <w:rPr>
          <w:rFonts w:asciiTheme="minorHAnsi" w:hAnsiTheme="minorHAnsi" w:cstheme="minorHAnsi"/>
          <w:sz w:val="22"/>
        </w:rPr>
        <w:instrText>ADDIN CSL_CITATION {"citationItems":[{"id":"ITEM-1","itemData":{"DOI":"10.1007/s00442-015-3223-8","ISBN":"0044201532","ISSN":"00298549","PMID":"25645269","abstract":"and habitat characteristics vary widely among sites, we could examine the effects of intraspecific competition and habitat on the prevalence of individual diet specialization. Using observed diet data, we classified half of our sites as rocky substrate habitats and the other half containing a mixture of rocky and unconsolidated (soft) sediment sub-strates. We used stable isotope data to quantify population-and individual-level diet variation. Among rocky substrate sites, the slope [±standard error (SE)] of the positive signif-icant relationship between the within-individual component (WIC) and total isotopic niche width (TINW) was shallow (0.23 ± 0.07) and negatively correlated with sea otter den-sity. In contrast, the slope of the positive WIC/TINW rela-tionship for populations inhabiting mixed substrate habitats was much higher (0.53 ± 0.14), suggesting a low degree of individuality, irrespective of intraspecific competition. Our results show that the potential for individuality to occur as a result of increasing intraspecific competition is context-dependent and that habitat characteristics, which ultimately influence prey diversity, relative abundance, and the range of skillsets required for efficient prey procurement, are important in determining when and where individual diet specialization occurs in nature.","author":[{"dropping-particle":"","family":"Newsome","given":"Seth D.","non-dropping-particle":"","parse-names":false,"suffix":""},{"dropping-particle":"","family":"Tinker","given":"M. Tim","non-dropping-particle":"","parse-names":false,"suffix":""},{"dropping-particle":"","family":"Gill","given":"Verena A.","non-dropping-particle":"","parse-names":false,"suffix":""},{"dropping-particle":"","family":"Hoyt","given":"Zachary N.","non-dropping-particle":"","parse-names":false,"suffix":""},{"dropping-particle":"","family":"Doroff","given":"Angela","non-dropping-particle":"","parse-names":false,"suffix":""},{"dropping-particle":"","family":"Nichol","given":"Linda","non-dropping-particle":"","parse-names":false,"suffix":""},{"dropping-particle":"","family":"Bodkin","given":"James L.","non-dropping-particle":"","parse-names":false,"suffix":""}],"container-title":"Oecologia","id":"ITEM-1","issue":"1","issued":{"date-parts":[["2015"]]},"page":"45-59","publisher":"Springer Berlin Heidelberg","title":"The interaction of intraspecific competition and habitat on individual diet specialization: a near range-wide examination of sea otters","type":"article-journal","volume":"178"},"uris":["http://www.mendeley.com/documents/?uuid=64fefac2-b8af-4380-b32e-6aecc10fa9ff"]}],"mendeley":{"formattedCitation":"(Newsome et al. 2015)","plainTextFormattedCitation":"(Newsome et al. 2015)","previouslyFormattedCitation":"(Newsome et al. 2015)"},"properties":{"noteIndex":0},"schema":"https://github.com/citation-style-language/schema/raw/master/csl-citation.json"}</w:instrText>
      </w:r>
      <w:r w:rsidR="00FF05F6" w:rsidRPr="00FF05F6">
        <w:rPr>
          <w:rFonts w:asciiTheme="minorHAnsi" w:hAnsiTheme="minorHAnsi" w:cstheme="minorHAnsi"/>
          <w:sz w:val="22"/>
        </w:rPr>
        <w:fldChar w:fldCharType="separate"/>
      </w:r>
      <w:r w:rsidR="00FF05F6" w:rsidRPr="00FF05F6">
        <w:rPr>
          <w:rFonts w:asciiTheme="minorHAnsi" w:hAnsiTheme="minorHAnsi" w:cstheme="minorHAnsi"/>
          <w:noProof/>
          <w:sz w:val="22"/>
        </w:rPr>
        <w:t>(Newsome et al. 2015)</w:t>
      </w:r>
      <w:r w:rsidR="00FF05F6" w:rsidRPr="00FF05F6">
        <w:rPr>
          <w:rFonts w:asciiTheme="minorHAnsi" w:hAnsiTheme="minorHAnsi" w:cstheme="minorHAnsi"/>
          <w:sz w:val="22"/>
        </w:rPr>
        <w:fldChar w:fldCharType="end"/>
      </w:r>
      <w:r w:rsidR="00FF05F6" w:rsidRPr="00FF05F6">
        <w:rPr>
          <w:rFonts w:asciiTheme="minorHAnsi" w:hAnsiTheme="minorHAnsi" w:cstheme="minorHAnsi"/>
          <w:sz w:val="22"/>
        </w:rPr>
        <w:t xml:space="preserve">. </w:t>
      </w:r>
    </w:p>
    <w:p w14:paraId="55A01170" w14:textId="4D33A00E" w:rsidR="00FF05F6" w:rsidRPr="00FF05F6" w:rsidRDefault="00FF05F6" w:rsidP="00FF05F6">
      <w:pPr>
        <w:ind w:firstLine="720"/>
        <w:rPr>
          <w:rFonts w:asciiTheme="minorHAnsi" w:hAnsiTheme="minorHAnsi" w:cstheme="minorHAnsi"/>
          <w:sz w:val="22"/>
        </w:rPr>
      </w:pPr>
      <w:r w:rsidRPr="00FF05F6">
        <w:rPr>
          <w:rFonts w:asciiTheme="minorHAnsi" w:hAnsiTheme="minorHAnsi" w:cstheme="minorHAnsi"/>
          <w:sz w:val="22"/>
        </w:rPr>
        <w:t>For over 100 years while sea otters were absent from Southeast Alaska, the nearshore ecosystem lacked a keystone predator, allowing populations of commercially valuable organisms such as geoduck (</w:t>
      </w:r>
      <w:proofErr w:type="spellStart"/>
      <w:r w:rsidRPr="00FF05F6">
        <w:rPr>
          <w:rFonts w:asciiTheme="minorHAnsi" w:hAnsiTheme="minorHAnsi" w:cstheme="minorHAnsi"/>
          <w:i/>
          <w:sz w:val="22"/>
        </w:rPr>
        <w:t>Panopea</w:t>
      </w:r>
      <w:proofErr w:type="spellEnd"/>
      <w:r w:rsidRPr="00FF05F6">
        <w:rPr>
          <w:rFonts w:asciiTheme="minorHAnsi" w:hAnsiTheme="minorHAnsi" w:cstheme="minorHAnsi"/>
          <w:i/>
          <w:sz w:val="22"/>
        </w:rPr>
        <w:t xml:space="preserve"> </w:t>
      </w:r>
      <w:proofErr w:type="spellStart"/>
      <w:r w:rsidRPr="00FF05F6">
        <w:rPr>
          <w:rFonts w:asciiTheme="minorHAnsi" w:hAnsiTheme="minorHAnsi" w:cstheme="minorHAnsi"/>
          <w:i/>
          <w:sz w:val="22"/>
        </w:rPr>
        <w:t>generosa</w:t>
      </w:r>
      <w:proofErr w:type="spellEnd"/>
      <w:r w:rsidRPr="00FF05F6">
        <w:rPr>
          <w:rFonts w:asciiTheme="minorHAnsi" w:hAnsiTheme="minorHAnsi" w:cstheme="minorHAnsi"/>
          <w:sz w:val="22"/>
        </w:rPr>
        <w:t>), red sea urchin (</w:t>
      </w:r>
      <w:r w:rsidRPr="00FF05F6">
        <w:rPr>
          <w:rFonts w:asciiTheme="minorHAnsi" w:hAnsiTheme="minorHAnsi" w:cstheme="minorHAnsi"/>
          <w:i/>
          <w:sz w:val="22"/>
        </w:rPr>
        <w:t xml:space="preserve">S. </w:t>
      </w:r>
      <w:proofErr w:type="spellStart"/>
      <w:r w:rsidRPr="00FF05F6">
        <w:rPr>
          <w:rFonts w:asciiTheme="minorHAnsi" w:hAnsiTheme="minorHAnsi" w:cstheme="minorHAnsi"/>
          <w:i/>
          <w:sz w:val="22"/>
        </w:rPr>
        <w:t>franciscanus</w:t>
      </w:r>
      <w:proofErr w:type="spellEnd"/>
      <w:r w:rsidRPr="00FF05F6">
        <w:rPr>
          <w:rFonts w:asciiTheme="minorHAnsi" w:hAnsiTheme="minorHAnsi" w:cstheme="minorHAnsi"/>
          <w:sz w:val="22"/>
        </w:rPr>
        <w:t>), Dungeness crab (</w:t>
      </w:r>
      <w:proofErr w:type="spellStart"/>
      <w:r w:rsidRPr="00FF05F6">
        <w:rPr>
          <w:rFonts w:asciiTheme="minorHAnsi" w:hAnsiTheme="minorHAnsi" w:cstheme="minorHAnsi"/>
          <w:i/>
          <w:sz w:val="22"/>
        </w:rPr>
        <w:t>Metacarcinus</w:t>
      </w:r>
      <w:proofErr w:type="spellEnd"/>
      <w:r w:rsidRPr="00FF05F6">
        <w:rPr>
          <w:rFonts w:asciiTheme="minorHAnsi" w:hAnsiTheme="minorHAnsi" w:cstheme="minorHAnsi"/>
          <w:i/>
          <w:sz w:val="22"/>
        </w:rPr>
        <w:t xml:space="preserve"> magister</w:t>
      </w:r>
      <w:r w:rsidRPr="00FF05F6">
        <w:rPr>
          <w:rFonts w:asciiTheme="minorHAnsi" w:hAnsiTheme="minorHAnsi" w:cstheme="minorHAnsi"/>
          <w:sz w:val="22"/>
        </w:rPr>
        <w:t>), and sea cucumber (</w:t>
      </w:r>
      <w:proofErr w:type="spellStart"/>
      <w:r w:rsidRPr="00FF05F6">
        <w:rPr>
          <w:rFonts w:asciiTheme="minorHAnsi" w:hAnsiTheme="minorHAnsi" w:cstheme="minorHAnsi"/>
          <w:i/>
          <w:sz w:val="22"/>
        </w:rPr>
        <w:t>Apostichopus</w:t>
      </w:r>
      <w:proofErr w:type="spellEnd"/>
      <w:r w:rsidRPr="00FF05F6">
        <w:rPr>
          <w:rFonts w:asciiTheme="minorHAnsi" w:hAnsiTheme="minorHAnsi" w:cstheme="minorHAnsi"/>
          <w:i/>
          <w:sz w:val="22"/>
        </w:rPr>
        <w:t xml:space="preserve"> </w:t>
      </w:r>
      <w:proofErr w:type="spellStart"/>
      <w:r w:rsidRPr="00FF05F6">
        <w:rPr>
          <w:rFonts w:asciiTheme="minorHAnsi" w:hAnsiTheme="minorHAnsi" w:cstheme="minorHAnsi"/>
          <w:i/>
          <w:sz w:val="22"/>
        </w:rPr>
        <w:t>californicus</w:t>
      </w:r>
      <w:proofErr w:type="spellEnd"/>
      <w:r w:rsidRPr="00FF05F6">
        <w:rPr>
          <w:rFonts w:asciiTheme="minorHAnsi" w:hAnsiTheme="minorHAnsi" w:cstheme="minorHAnsi"/>
          <w:sz w:val="22"/>
        </w:rPr>
        <w:t xml:space="preserve">) to flourish </w:t>
      </w:r>
      <w:r w:rsidRPr="00FF05F6">
        <w:rPr>
          <w:rFonts w:asciiTheme="minorHAnsi" w:hAnsiTheme="minorHAnsi" w:cstheme="minorHAnsi"/>
          <w:sz w:val="22"/>
        </w:rPr>
        <w:fldChar w:fldCharType="begin" w:fldLock="1"/>
      </w:r>
      <w:r w:rsidRPr="00FF05F6">
        <w:rPr>
          <w:rFonts w:asciiTheme="minorHAnsi" w:hAnsiTheme="minorHAnsi" w:cstheme="minorHAnsi"/>
          <w:sz w:val="22"/>
        </w:rPr>
        <w:instrText>ADDIN CSL_CITATION {"citationItems":[{"id":"ITEM-1","itemData":{"abstract":"Sea cucumbers (Parastichopus californicus), which are an important commercial, subsistence, and ecological resource, are negatively affected by an expanding sea otter (Enhydra lutris) population in southeast Alaska. A few hundred sea otters were reintroduced into southeast Alaska in the late 1960s after their extirpation during the 18th and 19th century fur trade. In the ensuing decades after recolonization, the sea otter population grew exponentially in number and distribution, and sea cucumbers declined in density in areas with otters, suggesting an inverse relationship between sea otter numbers and sea cucumber density. We evaluated the interaction and effects of sea otters on sea cucumbers using sea otter foraging observations, sea otter population survey data, and sea cucumber density data. Our results indicate that sea cucumber density declined with and without sea otter presence and that the extent of the decline depends on the duration and magnitude of sea otter presence, with 100% decline in areas occupied by sea otters since 1994. Sea otter predation should be included in sea cucumber fishery management as a step toward ecosystem-based management.","author":[{"dropping-particle":"","family":"Larson","given":"Sean D.","non-dropping-particle":"","parse-names":false,"suffix":""},{"dropping-particle":"","family":"Hoyt","given":"Zachary N.","non-dropping-particle":"","parse-names":false,"suffix":""},{"dropping-particle":"","family":"Eckert","given":"Ginny L.","non-dropping-particle":"","parse-names":false,"suffix":""},{"dropping-particle":"","family":"Gill","given":"Verena A.","non-dropping-particle":"","parse-names":false,"suffix":""}],"container-title":"Canadian Journal of Fisheries and Aquatic Sciences","id":"ITEM-1","issued":{"date-parts":[["2013"]]},"page":"1498-1507","title":"Impacts of sea otter (&lt;i&gt;Enhydra lutris&lt;/i&gt;) predation on commercially important sea cucumbers (&lt;i&gt;Parastichopus californicus&lt;/i&gt;) in Southeast Alaska","type":"article-journal","volume":"70"},"uris":["http://www.mendeley.com/documents/?uuid=4b684727-82ce-409f-ae5c-d6834a5e2d55"]},{"id":"ITEM-2","itemData":{"author":[{"dropping-particle":"","family":"Hoyt","given":"Zachary N.","non-dropping-particle":"","parse-names":false,"suffix":""}],"id":"ITEM-2","issued":{"date-parts":[["2015"]]},"publisher":"University of Alaska, Fairbanks, Alaska, USA","title":"Resource competition, space use and forage ecology of sea otters, &lt;i&gt;Enhydra lutris&lt;/i&gt;, in southern Southeast Alaska","type":"thesis"},"uris":["http://www.mendeley.com/documents/?uuid=4ebe4b9b-7836-44a2-a436-68f8473ab6a6"]},{"id":"ITEM-3","itemData":{"ISBN":"1800478364","abstract":"The miscellaneous shellfish commercial fisheries in Registration Area A (Southeast Alaska) and Registration Area D (Yakutat) consist of abalone, geoduck clams, red sea urchins, and sea cucumbers. The Southern Southeast Regional Dive Fisheries Association (SARDFA) represents 583 diver permits that qualify for limited entry fisheries in Southeast Alaska. Miscellaneous shellfish commercial fisheries are conducted using management plans developed by the Alaska Board of Fisheries, Alaska Department of Fish and Game, and the commercial fishing industry.","author":[{"dropping-particle":"","family":"Pritchett","given":"Marc","non-dropping-particle":"","parse-names":false,"suffix":""},{"dropping-particle":"","family":"Hoyt","given":"Zachary N.","non-dropping-particle":"","parse-names":false,"suffix":""}],"id":"ITEM-3","issue":"14","issued":{"date-parts":[["2008"]]},"number-of-pages":"34","title":"Report to the Board of Fisheries, miscellaneous dive fisheries","type":"report"},"uris":["http://www.mendeley.com/documents/?uuid=d0e4c1c4-b08c-4e8a-a8bb-c06d433fc2ec"]}],"mendeley":{"formattedCitation":"(Pritchett and Hoyt 2008, Larson et al. 2013, Hoyt 2015)","plainTextFormattedCitation":"(Pritchett and Hoyt 2008, Larson et al. 2013, Hoyt 2015)","previouslyFormattedCitation":"(Pritchett and Hoyt 2008, Larson et al. 2013, Hoyt 2015)"},"properties":{"noteIndex":0},"schema":"https://github.com/citation-style-language/schema/raw/master/csl-citation.json"}</w:instrText>
      </w:r>
      <w:r w:rsidRPr="00FF05F6">
        <w:rPr>
          <w:rFonts w:asciiTheme="minorHAnsi" w:hAnsiTheme="minorHAnsi" w:cstheme="minorHAnsi"/>
          <w:sz w:val="22"/>
        </w:rPr>
        <w:fldChar w:fldCharType="separate"/>
      </w:r>
      <w:r w:rsidRPr="00FF05F6">
        <w:rPr>
          <w:rFonts w:asciiTheme="minorHAnsi" w:hAnsiTheme="minorHAnsi" w:cstheme="minorHAnsi"/>
          <w:noProof/>
          <w:sz w:val="22"/>
        </w:rPr>
        <w:t>(Pritchett and Hoyt 2008, Larson et al. 2013, Hoyt 2015)</w:t>
      </w:r>
      <w:r w:rsidRPr="00FF05F6">
        <w:rPr>
          <w:rFonts w:asciiTheme="minorHAnsi" w:hAnsiTheme="minorHAnsi" w:cstheme="minorHAnsi"/>
          <w:sz w:val="22"/>
        </w:rPr>
        <w:fldChar w:fldCharType="end"/>
      </w:r>
      <w:r w:rsidRPr="00FF05F6">
        <w:rPr>
          <w:rFonts w:asciiTheme="minorHAnsi" w:hAnsiTheme="minorHAnsi" w:cstheme="minorHAnsi"/>
          <w:sz w:val="22"/>
        </w:rPr>
        <w:t xml:space="preserve">. Previous studies have shown reduced biomass of preferred prey once sea otters have recolonized </w:t>
      </w:r>
      <w:r w:rsidRPr="00FF05F6">
        <w:rPr>
          <w:rFonts w:asciiTheme="minorHAnsi" w:hAnsiTheme="minorHAnsi" w:cstheme="minorHAnsi"/>
          <w:sz w:val="22"/>
        </w:rPr>
        <w:fldChar w:fldCharType="begin" w:fldLock="1"/>
      </w:r>
      <w:r w:rsidR="00B70256">
        <w:rPr>
          <w:rFonts w:asciiTheme="minorHAnsi" w:hAnsiTheme="minorHAnsi" w:cstheme="minorHAnsi"/>
          <w:sz w:val="22"/>
        </w:rPr>
        <w:instrText>ADDIN CSL_CITATION {"citationItems":[{"id":"ITEM-1","itemData":{"author":[{"dropping-particle":"","family":"Hoyt","given":"Zachary N.","non-dropping-particle":"","parse-names":false,"suffix":""}],"id":"ITEM-1","issued":{"date-parts":[["2015"]]},"publisher":"University of Alaska, Fairbanks, Alaska, USA","title":"Resource competition, space use and forage ecology of sea otters, &lt;i&gt;Enhydra lutris&lt;/i&gt;, in southern Southeast Alaska","type":"thesis"},"uris":["http://www.mendeley.com/documents/?uuid=4ebe4b9b-7836-44a2-a436-68f8473ab6a6"]},{"id":"ITEM-2","itemData":{"abstract":"Sea cucumbers (Parastichopus californicus), which are an important commercial, subsistence, and ecological resource, are negatively affected by an expanding sea otter (Enhydra lutris) population in southeast Alaska. A few hundred sea otters were reintroduced into southeast Alaska in the late 1960s after their extirpation during the 18th and 19th century fur trade. In the ensuing decades after recolonization, the sea otter population grew exponentially in number and distribution, and sea cucumbers declined in density in areas with otters, suggesting an inverse relationship between sea otter numbers and sea cucumber density. We evaluated the interaction and effects of sea otters on sea cucumbers using sea otter foraging observations, sea otter population survey data, and sea cucumber density data. Our results indicate that sea cucumber density declined with and without sea otter presence and that the extent of the decline depends on the duration and magnitude of sea otter presence, with 100% decline in areas occupied by sea otters since 1994. Sea otter predation should be included in sea cucumber fishery management as a step toward ecosystem-based management.","author":[{"dropping-particle":"","family":"Larson","given":"Sean D.","non-dropping-particle":"","parse-names":false,"suffix":""},{"dropping-particle":"","family":"Hoyt","given":"Zachary N.","non-dropping-particle":"","parse-names":false,"suffix":""},{"dropping-particle":"","family":"Eckert","given":"Ginny L.","non-dropping-particle":"","parse-names":false,"suffix":""},{"dropping-particle":"","family":"Gill","given":"Verena A.","non-dropping-particle":"","parse-names":false,"suffix":""}],"container-title":"Canadian Journal of Fisheries and Aquatic Sciences","id":"ITEM-2","issued":{"date-parts":[["2013"]]},"page":"1498-1507","title":"Impacts of sea otter (&lt;i&gt;Enhydra lutris&lt;/i&gt;) predation on commercially important sea cucumbers (&lt;i&gt;Parastichopus californicus&lt;/i&gt;) in Southeast Alaska","type":"article-journal","volume":"70"},"uris":["http://www.mendeley.com/documents/?uuid=4b684727-82ce-409f-ae5c-d6834a5e2d55"]}],"mendeley":{"formattedCitation":"(Larson et al. 2013, Hoyt 2015)","plainTextFormattedCitation":"(Larson et al. 2013, Hoyt 2015)","previouslyFormattedCitation":"(Larson et al. 2013, Hoyt 2015)"},"properties":{"noteIndex":0},"schema":"https://github.com/citation-style-language/schema/raw/master/csl-citation.json"}</w:instrText>
      </w:r>
      <w:r w:rsidRPr="00FF05F6">
        <w:rPr>
          <w:rFonts w:asciiTheme="minorHAnsi" w:hAnsiTheme="minorHAnsi" w:cstheme="minorHAnsi"/>
          <w:sz w:val="22"/>
        </w:rPr>
        <w:fldChar w:fldCharType="separate"/>
      </w:r>
      <w:r w:rsidRPr="00FF05F6">
        <w:rPr>
          <w:rFonts w:asciiTheme="minorHAnsi" w:hAnsiTheme="minorHAnsi" w:cstheme="minorHAnsi"/>
          <w:noProof/>
          <w:sz w:val="22"/>
        </w:rPr>
        <w:t>(Larson et al. 2013, Hoyt 2015)</w:t>
      </w:r>
      <w:r w:rsidRPr="00FF05F6">
        <w:rPr>
          <w:rFonts w:asciiTheme="minorHAnsi" w:hAnsiTheme="minorHAnsi" w:cstheme="minorHAnsi"/>
          <w:sz w:val="22"/>
        </w:rPr>
        <w:fldChar w:fldCharType="end"/>
      </w:r>
      <w:r w:rsidRPr="00FF05F6">
        <w:rPr>
          <w:rFonts w:asciiTheme="minorHAnsi" w:hAnsiTheme="minorHAnsi" w:cstheme="minorHAnsi"/>
          <w:sz w:val="22"/>
        </w:rPr>
        <w:t xml:space="preserve">. The vicinity including Prince of Wales Island (POW) in southern Southeast Alaska has two original release locations and has commercial fishing zones for shellfish. Hoyt (2015) studied sea otter diets around POW for three seasons (2010-2012) focusing on sea otter impacts on commercially important species. Hoyt (2015) found that the number of species consumed by sea otters increases as time since recolonization increases, and abundance of commercially important species was reduced where sea otters were present vs. absent. An example of commercial shellfishery impact by sea otters is the red urchin fishery. Once sea otters recolonized the western side of POW, sea urchin dive fisheries were closed due to low urchin numbers in ADFG dive surveys </w:t>
      </w:r>
      <w:r w:rsidRPr="00FF05F6">
        <w:rPr>
          <w:rFonts w:asciiTheme="minorHAnsi" w:hAnsiTheme="minorHAnsi" w:cstheme="minorHAnsi"/>
          <w:sz w:val="22"/>
        </w:rPr>
        <w:fldChar w:fldCharType="begin" w:fldLock="1"/>
      </w:r>
      <w:r w:rsidRPr="00FF05F6">
        <w:rPr>
          <w:rFonts w:asciiTheme="minorHAnsi" w:hAnsiTheme="minorHAnsi" w:cstheme="minorHAnsi"/>
          <w:sz w:val="22"/>
        </w:rPr>
        <w:instrText>ADDIN CSL_CITATION {"citationItems":[{"id":"ITEM-1","itemData":{"ISBN":"1800478364","abstract":"The miscellaneous shellfish commercial fisheries in Registration Area A (Southeast Alaska) and Registration Area D (Yakutat) consist of abalone, geoduck clams, red sea urchins, and sea cucumbers. The Southern Southeast Regional Dive Fisheries Association (SARDFA) represents 583 diver permits that qualify for limited entry fisheries in Southeast Alaska. Miscellaneous shellfish commercial fisheries are conducted using management plans developed by the Alaska Board of Fisheries, Alaska Department of Fish and Game, and the commercial fishing industry.","author":[{"dropping-particle":"","family":"Pritchett","given":"Marc","non-dropping-particle":"","parse-names":false,"suffix":""},{"dropping-particle":"","family":"Hoyt","given":"Zachary N.","non-dropping-particle":"","parse-names":false,"suffix":""}],"id":"ITEM-1","issue":"14","issued":{"date-parts":[["2008"]]},"number-of-pages":"34","title":"Report to the Board of Fisheries, miscellaneous dive fisheries","type":"report"},"uris":["http://www.mendeley.com/documents/?uuid=d0e4c1c4-b08c-4e8a-a8bb-c06d433fc2ec"]}],"mendeley":{"formattedCitation":"(Pritchett and Hoyt 2008)","plainTextFormattedCitation":"(Pritchett and Hoyt 2008)","previouslyFormattedCitation":"(Pritchett and Hoyt 2008)"},"properties":{"noteIndex":0},"schema":"https://github.com/citation-style-language/schema/raw/master/csl-citation.json"}</w:instrText>
      </w:r>
      <w:r w:rsidRPr="00FF05F6">
        <w:rPr>
          <w:rFonts w:asciiTheme="minorHAnsi" w:hAnsiTheme="minorHAnsi" w:cstheme="minorHAnsi"/>
          <w:sz w:val="22"/>
        </w:rPr>
        <w:fldChar w:fldCharType="separate"/>
      </w:r>
      <w:r w:rsidRPr="00FF05F6">
        <w:rPr>
          <w:rFonts w:asciiTheme="minorHAnsi" w:hAnsiTheme="minorHAnsi" w:cstheme="minorHAnsi"/>
          <w:noProof/>
          <w:sz w:val="22"/>
        </w:rPr>
        <w:t>(Pritchett and Hoyt 2008)</w:t>
      </w:r>
      <w:r w:rsidRPr="00FF05F6">
        <w:rPr>
          <w:rFonts w:asciiTheme="minorHAnsi" w:hAnsiTheme="minorHAnsi" w:cstheme="minorHAnsi"/>
          <w:sz w:val="22"/>
        </w:rPr>
        <w:fldChar w:fldCharType="end"/>
      </w:r>
      <w:r w:rsidRPr="00FF05F6">
        <w:rPr>
          <w:rFonts w:asciiTheme="minorHAnsi" w:hAnsiTheme="minorHAnsi" w:cstheme="minorHAnsi"/>
          <w:sz w:val="22"/>
        </w:rPr>
        <w:t>.</w:t>
      </w:r>
    </w:p>
    <w:p w14:paraId="345BB612" w14:textId="3028A0E6" w:rsidR="008B4226" w:rsidRPr="00FF05F6" w:rsidRDefault="00FF05F6" w:rsidP="00FF05F6">
      <w:pPr>
        <w:rPr>
          <w:rFonts w:asciiTheme="minorHAnsi" w:hAnsiTheme="minorHAnsi" w:cstheme="minorHAnsi"/>
          <w:sz w:val="22"/>
        </w:rPr>
      </w:pPr>
      <w:r w:rsidRPr="00FF05F6">
        <w:rPr>
          <w:rFonts w:asciiTheme="minorHAnsi" w:hAnsiTheme="minorHAnsi" w:cstheme="minorHAnsi"/>
          <w:sz w:val="22"/>
        </w:rPr>
        <w:tab/>
        <w:t xml:space="preserve">Sea otters can be used as a looking glass into the overall ecosystem because of their foraging habits. Sea otters sample benthic invertebrates at a high rate and with better skill than people can attain with SCUBA surveys </w:t>
      </w:r>
      <w:r w:rsidRPr="00FF05F6">
        <w:rPr>
          <w:rFonts w:asciiTheme="minorHAnsi" w:hAnsiTheme="minorHAnsi" w:cstheme="minorHAnsi"/>
          <w:sz w:val="22"/>
        </w:rPr>
        <w:fldChar w:fldCharType="begin" w:fldLock="1"/>
      </w:r>
      <w:r w:rsidRPr="00FF05F6">
        <w:rPr>
          <w:rFonts w:asciiTheme="minorHAnsi" w:hAnsiTheme="minorHAnsi" w:cstheme="minorHAnsi"/>
          <w:sz w:val="22"/>
        </w:rPr>
        <w:instrText>ADDIN CSL_CITATION {"citationItems":[{"id":"ITEM-1","itemData":{"author":[{"dropping-particle":"","family":"Riedman","given":"Marianne","non-dropping-particle":"","parse-names":false,"suffix":""},{"dropping-particle":"","family":"Estes","given":"James A.","non-dropping-particle":"","parse-names":false,"suffix":""}],"container-title":"US Fish and Wildlife Service Biological Report","id":"ITEM-1","issue":"14","issued":{"date-parts":[["1990"]]},"page":"1-126","title":"The sea otter (&lt;i&gt;Enhydra lutris&lt;/i&gt;): behavior, ecology, and natural history","type":"article-journal","volume":"90"},"uris":["http://www.mendeley.com/documents/?uuid=4fda71da-8f8d-4b97-ab5f-4d0622202049"]},{"id":"ITEM-2","itemData":{"author":[{"dropping-particle":"","family":"Oftedal","given":"Olav T.","non-dropping-particle":"","parse-names":false,"suffix":""},{"dropping-particle":"","family":"Ralls","given":"Katherine","non-dropping-particle":"","parse-names":false,"suffix":""},{"dropping-particle":"","family":"Tinker","given":"M. Tim","non-dropping-particle":"","parse-names":false,"suffix":""},{"dropping-particle":"","family":"Green","given":"Alice","non-dropping-particle":"","parse-names":false,"suffix":""}],"container-title":"Joint Final Report to Monterey Bay National Marine Sanctuary (and Monterey Bay Sanctuary Foundation) and the Marine Mammal Commission","id":"ITEM-2","issued":{"date-parts":[["2007"]]},"title":"Nutritional constraints on the southern sea otter in the Monterey Bay National Marine Sanctuary","type":"report"},"uris":["http://www.mendeley.com/documents/?uuid=80722157-e4c6-4b83-a4ae-b53330637378"]}],"mendeley":{"formattedCitation":"(Riedman and Estes 1990, Oftedal et al. 2007)","plainTextFormattedCitation":"(Riedman and Estes 1990, Oftedal et al. 2007)","previouslyFormattedCitation":"(Riedman and Estes 1990, Oftedal et al. 2007)"},"properties":{"noteIndex":0},"schema":"https://github.com/citation-style-language/schema/raw/master/csl-citation.json"}</w:instrText>
      </w:r>
      <w:r w:rsidRPr="00FF05F6">
        <w:rPr>
          <w:rFonts w:asciiTheme="minorHAnsi" w:hAnsiTheme="minorHAnsi" w:cstheme="minorHAnsi"/>
          <w:sz w:val="22"/>
        </w:rPr>
        <w:fldChar w:fldCharType="separate"/>
      </w:r>
      <w:r w:rsidRPr="00FF05F6">
        <w:rPr>
          <w:rFonts w:asciiTheme="minorHAnsi" w:hAnsiTheme="minorHAnsi" w:cstheme="minorHAnsi"/>
          <w:noProof/>
          <w:sz w:val="22"/>
        </w:rPr>
        <w:t>(Riedman and Estes 1990, Oftedal et al. 2007)</w:t>
      </w:r>
      <w:r w:rsidRPr="00FF05F6">
        <w:rPr>
          <w:rFonts w:asciiTheme="minorHAnsi" w:hAnsiTheme="minorHAnsi" w:cstheme="minorHAnsi"/>
          <w:sz w:val="22"/>
        </w:rPr>
        <w:fldChar w:fldCharType="end"/>
      </w:r>
      <w:r w:rsidRPr="00FF05F6">
        <w:rPr>
          <w:rFonts w:asciiTheme="minorHAnsi" w:hAnsiTheme="minorHAnsi" w:cstheme="minorHAnsi"/>
          <w:sz w:val="22"/>
        </w:rPr>
        <w:t xml:space="preserve">. Wide-ranging studies of sea otter </w:t>
      </w:r>
      <w:r w:rsidRPr="00FF05F6">
        <w:rPr>
          <w:rFonts w:asciiTheme="minorHAnsi" w:hAnsiTheme="minorHAnsi" w:cstheme="minorHAnsi"/>
          <w:sz w:val="22"/>
        </w:rPr>
        <w:lastRenderedPageBreak/>
        <w:t>diets can aid in the management of commercially important and subsistence species in Southeast Alaska, while co-managing for a protected apex predator. Better understanding differences in prey across sea otter demographics can help with relation to newly inhabited zones</w:t>
      </w:r>
      <w:r w:rsidR="00B70256">
        <w:rPr>
          <w:rFonts w:asciiTheme="minorHAnsi" w:hAnsiTheme="minorHAnsi" w:cstheme="minorHAnsi"/>
          <w:sz w:val="22"/>
        </w:rPr>
        <w:t xml:space="preserve"> dependent on the recolonization patterns of sea otters.</w:t>
      </w:r>
    </w:p>
    <w:p w14:paraId="744DA7C3" w14:textId="6229D488" w:rsidR="00A80CE7" w:rsidRPr="00FF05F6" w:rsidRDefault="00A80CE7" w:rsidP="00FF05F6">
      <w:pPr>
        <w:rPr>
          <w:rFonts w:asciiTheme="minorHAnsi" w:hAnsiTheme="minorHAnsi" w:cstheme="minorHAnsi"/>
          <w:sz w:val="22"/>
        </w:rPr>
      </w:pPr>
    </w:p>
    <w:p w14:paraId="79CB466F" w14:textId="4B9FE090" w:rsidR="00A80CE7" w:rsidRPr="00FF05F6" w:rsidRDefault="00A80CE7" w:rsidP="00FF05F6">
      <w:pPr>
        <w:rPr>
          <w:rFonts w:asciiTheme="minorHAnsi" w:hAnsiTheme="minorHAnsi" w:cstheme="minorHAnsi"/>
          <w:sz w:val="22"/>
        </w:rPr>
      </w:pPr>
      <w:r w:rsidRPr="00FF05F6">
        <w:rPr>
          <w:rFonts w:asciiTheme="minorHAnsi" w:hAnsiTheme="minorHAnsi" w:cstheme="minorHAnsi"/>
          <w:b/>
          <w:sz w:val="22"/>
        </w:rPr>
        <w:t xml:space="preserve">Problem </w:t>
      </w:r>
      <w:r w:rsidR="00C37E3C" w:rsidRPr="00FF05F6">
        <w:rPr>
          <w:rFonts w:asciiTheme="minorHAnsi" w:hAnsiTheme="minorHAnsi" w:cstheme="minorHAnsi"/>
          <w:b/>
          <w:sz w:val="22"/>
        </w:rPr>
        <w:t>d</w:t>
      </w:r>
      <w:r w:rsidRPr="00FF05F6">
        <w:rPr>
          <w:rFonts w:asciiTheme="minorHAnsi" w:hAnsiTheme="minorHAnsi" w:cstheme="minorHAnsi"/>
          <w:b/>
          <w:sz w:val="22"/>
        </w:rPr>
        <w:t>escription:</w:t>
      </w:r>
      <w:r w:rsidRPr="00FF05F6">
        <w:rPr>
          <w:rFonts w:asciiTheme="minorHAnsi" w:hAnsiTheme="minorHAnsi" w:cstheme="minorHAnsi"/>
          <w:sz w:val="22"/>
        </w:rPr>
        <w:t xml:space="preserve"> </w:t>
      </w:r>
      <w:r w:rsidR="004E50B6" w:rsidRPr="00FF05F6">
        <w:rPr>
          <w:rFonts w:asciiTheme="minorHAnsi" w:hAnsiTheme="minorHAnsi" w:cstheme="minorHAnsi"/>
          <w:sz w:val="22"/>
        </w:rPr>
        <w:t>I would like to analyze this visual foraging sea otter dataset with respect to potential regional</w:t>
      </w:r>
      <w:r w:rsidR="00C37E3C" w:rsidRPr="00FF05F6">
        <w:rPr>
          <w:rFonts w:asciiTheme="minorHAnsi" w:hAnsiTheme="minorHAnsi" w:cstheme="minorHAnsi"/>
          <w:sz w:val="22"/>
        </w:rPr>
        <w:t xml:space="preserve"> (time-since-recolonization)</w:t>
      </w:r>
      <w:r w:rsidR="004E50B6" w:rsidRPr="00FF05F6">
        <w:rPr>
          <w:rFonts w:asciiTheme="minorHAnsi" w:hAnsiTheme="minorHAnsi" w:cstheme="minorHAnsi"/>
          <w:sz w:val="22"/>
        </w:rPr>
        <w:t xml:space="preserve"> and demographic (age, sex) differences in diet. </w:t>
      </w:r>
    </w:p>
    <w:p w14:paraId="64AFB43D" w14:textId="43A27089" w:rsidR="004E50B6" w:rsidRPr="00FF05F6" w:rsidRDefault="004E50B6" w:rsidP="00FF05F6">
      <w:pPr>
        <w:rPr>
          <w:rFonts w:asciiTheme="minorHAnsi" w:hAnsiTheme="minorHAnsi" w:cstheme="minorHAnsi"/>
          <w:sz w:val="22"/>
        </w:rPr>
      </w:pPr>
    </w:p>
    <w:p w14:paraId="49C41295" w14:textId="00533678" w:rsidR="004E50B6" w:rsidRPr="00FF05F6" w:rsidRDefault="004E50B6" w:rsidP="00FF05F6">
      <w:pPr>
        <w:rPr>
          <w:rFonts w:asciiTheme="minorHAnsi" w:hAnsiTheme="minorHAnsi" w:cstheme="minorHAnsi"/>
          <w:sz w:val="22"/>
        </w:rPr>
      </w:pPr>
      <w:commentRangeStart w:id="21"/>
      <w:r w:rsidRPr="00FF05F6">
        <w:rPr>
          <w:rFonts w:asciiTheme="minorHAnsi" w:hAnsiTheme="minorHAnsi" w:cstheme="minorHAnsi"/>
          <w:b/>
          <w:sz w:val="22"/>
        </w:rPr>
        <w:t>Data</w:t>
      </w:r>
      <w:commentRangeEnd w:id="21"/>
      <w:r w:rsidR="00F3344C">
        <w:rPr>
          <w:rStyle w:val="CommentReference"/>
        </w:rPr>
        <w:commentReference w:id="21"/>
      </w:r>
      <w:r w:rsidRPr="00FF05F6">
        <w:rPr>
          <w:rFonts w:asciiTheme="minorHAnsi" w:hAnsiTheme="minorHAnsi" w:cstheme="minorHAnsi"/>
          <w:b/>
          <w:sz w:val="22"/>
        </w:rPr>
        <w:t>:</w:t>
      </w:r>
      <w:r w:rsidRPr="00FF05F6">
        <w:rPr>
          <w:rFonts w:asciiTheme="minorHAnsi" w:hAnsiTheme="minorHAnsi" w:cstheme="minorHAnsi"/>
          <w:sz w:val="22"/>
        </w:rPr>
        <w:t xml:space="preserve"> The base dataset consists of </w:t>
      </w:r>
      <w:r w:rsidR="004329CB">
        <w:rPr>
          <w:rFonts w:asciiTheme="minorHAnsi" w:hAnsiTheme="minorHAnsi" w:cstheme="minorHAnsi"/>
          <w:sz w:val="22"/>
        </w:rPr>
        <w:t>3,372</w:t>
      </w:r>
      <w:r w:rsidRPr="00FF05F6">
        <w:rPr>
          <w:rFonts w:asciiTheme="minorHAnsi" w:hAnsiTheme="minorHAnsi" w:cstheme="minorHAnsi"/>
          <w:sz w:val="22"/>
        </w:rPr>
        <w:t xml:space="preserve"> forage dive</w:t>
      </w:r>
      <w:r w:rsidR="004329CB">
        <w:rPr>
          <w:rFonts w:asciiTheme="minorHAnsi" w:hAnsiTheme="minorHAnsi" w:cstheme="minorHAnsi"/>
          <w:sz w:val="22"/>
        </w:rPr>
        <w:t>s</w:t>
      </w:r>
      <w:r w:rsidRPr="00FF05F6">
        <w:rPr>
          <w:rFonts w:asciiTheme="minorHAnsi" w:hAnsiTheme="minorHAnsi" w:cstheme="minorHAnsi"/>
          <w:sz w:val="22"/>
        </w:rPr>
        <w:t xml:space="preserve"> for 362 individual sea otters</w:t>
      </w:r>
      <w:r w:rsidR="00667A90">
        <w:rPr>
          <w:rFonts w:asciiTheme="minorHAnsi" w:hAnsiTheme="minorHAnsi" w:cstheme="minorHAnsi"/>
          <w:sz w:val="22"/>
        </w:rPr>
        <w:t xml:space="preserve">. </w:t>
      </w:r>
      <w:r w:rsidR="00C37E3C" w:rsidRPr="00FF05F6">
        <w:rPr>
          <w:rFonts w:asciiTheme="minorHAnsi" w:hAnsiTheme="minorHAnsi" w:cstheme="minorHAnsi"/>
          <w:sz w:val="22"/>
        </w:rPr>
        <w:t xml:space="preserve">Data were collected on the western side of </w:t>
      </w:r>
      <w:r w:rsidR="00B70256">
        <w:rPr>
          <w:rFonts w:asciiTheme="minorHAnsi" w:hAnsiTheme="minorHAnsi" w:cstheme="minorHAnsi"/>
          <w:sz w:val="22"/>
        </w:rPr>
        <w:t>POW</w:t>
      </w:r>
      <w:r w:rsidR="00C37E3C" w:rsidRPr="00FF05F6">
        <w:rPr>
          <w:rFonts w:asciiTheme="minorHAnsi" w:hAnsiTheme="minorHAnsi" w:cstheme="minorHAnsi"/>
          <w:sz w:val="22"/>
        </w:rPr>
        <w:t xml:space="preserve"> Island over 8 foraging sites (Figure 1) from May – August, 2018. </w:t>
      </w:r>
      <w:r w:rsidR="00F3344C">
        <w:rPr>
          <w:rFonts w:asciiTheme="minorHAnsi" w:hAnsiTheme="minorHAnsi" w:cstheme="minorHAnsi"/>
          <w:sz w:val="22"/>
        </w:rPr>
        <w:t>Based on estimated prey size and known length-weight relationship, consumption (</w:t>
      </w:r>
      <w:r w:rsidRPr="00FF05F6">
        <w:rPr>
          <w:rFonts w:asciiTheme="minorHAnsi" w:hAnsiTheme="minorHAnsi" w:cstheme="minorHAnsi"/>
          <w:sz w:val="22"/>
        </w:rPr>
        <w:t>grams/minute</w:t>
      </w:r>
      <w:r w:rsidR="00F3344C">
        <w:rPr>
          <w:rFonts w:asciiTheme="minorHAnsi" w:hAnsiTheme="minorHAnsi" w:cstheme="minorHAnsi"/>
          <w:sz w:val="22"/>
        </w:rPr>
        <w:t xml:space="preserve">) was estimated for each foraging bout that consisted of five or more dives (269 dives). </w:t>
      </w:r>
      <w:r w:rsidRPr="00FF05F6">
        <w:rPr>
          <w:rFonts w:asciiTheme="minorHAnsi" w:hAnsiTheme="minorHAnsi" w:cstheme="minorHAnsi"/>
          <w:sz w:val="22"/>
        </w:rPr>
        <w:t xml:space="preserve"> </w:t>
      </w:r>
      <w:r w:rsidR="00F3344C">
        <w:rPr>
          <w:rFonts w:asciiTheme="minorHAnsi" w:hAnsiTheme="minorHAnsi" w:cstheme="minorHAnsi"/>
          <w:sz w:val="22"/>
        </w:rPr>
        <w:t xml:space="preserve">A </w:t>
      </w:r>
      <w:r w:rsidRPr="00FF05F6">
        <w:rPr>
          <w:rFonts w:asciiTheme="minorHAnsi" w:hAnsiTheme="minorHAnsi" w:cstheme="minorHAnsi"/>
          <w:sz w:val="22"/>
        </w:rPr>
        <w:t xml:space="preserve">Monte Carlo resampling algorithm </w:t>
      </w:r>
      <w:r w:rsidR="00F3344C">
        <w:rPr>
          <w:rFonts w:asciiTheme="minorHAnsi" w:hAnsiTheme="minorHAnsi" w:cstheme="minorHAnsi"/>
          <w:sz w:val="22"/>
        </w:rPr>
        <w:t xml:space="preserve">was used </w:t>
      </w:r>
      <w:r w:rsidRPr="00FF05F6">
        <w:rPr>
          <w:rFonts w:asciiTheme="minorHAnsi" w:hAnsiTheme="minorHAnsi" w:cstheme="minorHAnsi"/>
          <w:sz w:val="22"/>
        </w:rPr>
        <w:t>to estimate unknown prey based on other prey observed in the study area</w:t>
      </w:r>
      <w:r w:rsidR="00C37E3C" w:rsidRPr="00FF05F6">
        <w:rPr>
          <w:rFonts w:asciiTheme="minorHAnsi" w:hAnsiTheme="minorHAnsi" w:cstheme="minorHAnsi"/>
          <w:sz w:val="22"/>
        </w:rPr>
        <w:t xml:space="preserve"> </w:t>
      </w:r>
      <w:r w:rsidR="00C37E3C" w:rsidRPr="00FF05F6">
        <w:rPr>
          <w:rFonts w:asciiTheme="minorHAnsi" w:hAnsiTheme="minorHAnsi" w:cstheme="minorHAnsi"/>
          <w:sz w:val="22"/>
        </w:rPr>
        <w:fldChar w:fldCharType="begin" w:fldLock="1"/>
      </w:r>
      <w:r w:rsidR="00FF05F6" w:rsidRPr="00FF05F6">
        <w:rPr>
          <w:rFonts w:asciiTheme="minorHAnsi" w:hAnsiTheme="minorHAnsi" w:cstheme="minorHAnsi"/>
          <w:sz w:val="22"/>
        </w:rPr>
        <w:instrText>ADDIN CSL_CITATION {"citationItems":[{"id":"ITEM-1","itemData":{"DOI":"10.1073/pnas.0709263105","ISBN":"1091-6490 (Electronic)\\n0027-8424 (Linking)","ISSN":"0027-8424","PMID":"18195370","abstract":"Dietary diversity often varies inversely with prey resource abundance. This pattern, although typically measured at the population level, is usually assumed to also characterize the behavior of individual animals within the population. However, the pattern might also be produced by changes in the degree of variation among individuals. Here we report on dietary and associated behavioral changes that occurred with the experimental translocation of sea otters from a food-poor to a food-rich environment. Although the diets of all individuals were broadly similar in the food-rich environment, a behaviorally based dietary polymorphism existed in the food-poor environment. Higher dietary diversity under low resource abundance was largely driven by greater variation among individuals. We further show that the dietary polymorphism in the food-poor environment included a broad suite of correlated behavioral variables and that the individuals that comprised specific behavioral clusters benefited from improved foraging efficiency on their individually preferred prey. Our findings add to the growing list of examples of extreme individuality in behavior and prey choice within populations and suggest that this phenomenon can emerge as a behavioral manifestation of increased population density. Individuality in foraging behavior adds complexity to both the fitness consequences of prey selection and food web dynamics, and it may figure prominently as a diversifying process over evolutionary timescales.","author":[{"dropping-particle":"","family":"Tinker","given":"M. Tim","non-dropping-particle":"","parse-names":false,"suffix":""},{"dropping-particle":"","family":"Bentall","given":"Gena B.","non-dropping-particle":"","parse-names":false,"suffix":""},{"dropping-particle":"","family":"Estes","given":"James A.","non-dropping-particle":"","parse-names":false,"suffix":""}],"container-title":"Proceedings of the National Academy of Sciences of the United States of America","id":"ITEM-1","issue":"2","issued":{"date-parts":[["2008"]]},"page":"560-565","title":"Food limitation leads to behavioral diversification and dietary specialization in sea otters.","type":"article-journal","volume":"105"},"uris":["http://www.mendeley.com/documents/?uuid=1610b2fa-7a59-443b-a511-e1f8b602966e"]}],"mendeley":{"formattedCitation":"(Tinker et al. 2008)","plainTextFormattedCitation":"(Tinker et al. 2008)","previouslyFormattedCitation":"(Tinker et al. 2008)"},"properties":{"noteIndex":0},"schema":"https://github.com/citation-style-language/schema/raw/master/csl-citation.json"}</w:instrText>
      </w:r>
      <w:r w:rsidR="00C37E3C" w:rsidRPr="00FF05F6">
        <w:rPr>
          <w:rFonts w:asciiTheme="minorHAnsi" w:hAnsiTheme="minorHAnsi" w:cstheme="minorHAnsi"/>
          <w:sz w:val="22"/>
        </w:rPr>
        <w:fldChar w:fldCharType="separate"/>
      </w:r>
      <w:r w:rsidR="00C37E3C" w:rsidRPr="00FF05F6">
        <w:rPr>
          <w:rFonts w:asciiTheme="minorHAnsi" w:hAnsiTheme="minorHAnsi" w:cstheme="minorHAnsi"/>
          <w:noProof/>
          <w:sz w:val="22"/>
        </w:rPr>
        <w:t>(Tinker et al. 2008)</w:t>
      </w:r>
      <w:r w:rsidR="00C37E3C" w:rsidRPr="00FF05F6">
        <w:rPr>
          <w:rFonts w:asciiTheme="minorHAnsi" w:hAnsiTheme="minorHAnsi" w:cstheme="minorHAnsi"/>
          <w:sz w:val="22"/>
        </w:rPr>
        <w:fldChar w:fldCharType="end"/>
      </w:r>
      <w:r w:rsidR="00C37E3C" w:rsidRPr="00FF05F6">
        <w:rPr>
          <w:rFonts w:asciiTheme="minorHAnsi" w:hAnsiTheme="minorHAnsi" w:cstheme="minorHAnsi"/>
          <w:sz w:val="22"/>
        </w:rPr>
        <w:t>.</w:t>
      </w:r>
      <w:r w:rsidRPr="00FF05F6">
        <w:rPr>
          <w:rFonts w:asciiTheme="minorHAnsi" w:hAnsiTheme="minorHAnsi" w:cstheme="minorHAnsi"/>
          <w:sz w:val="22"/>
        </w:rPr>
        <w:t xml:space="preserve"> The </w:t>
      </w:r>
      <w:r w:rsidR="00F3344C">
        <w:rPr>
          <w:rFonts w:asciiTheme="minorHAnsi" w:hAnsiTheme="minorHAnsi" w:cstheme="minorHAnsi"/>
          <w:sz w:val="22"/>
        </w:rPr>
        <w:t xml:space="preserve">resulting data matrix consisted of the </w:t>
      </w:r>
      <w:r w:rsidRPr="00FF05F6">
        <w:rPr>
          <w:rFonts w:asciiTheme="minorHAnsi" w:hAnsiTheme="minorHAnsi" w:cstheme="minorHAnsi"/>
          <w:sz w:val="22"/>
        </w:rPr>
        <w:t xml:space="preserve">estimated </w:t>
      </w:r>
      <w:r w:rsidR="00F3344C">
        <w:rPr>
          <w:rFonts w:asciiTheme="minorHAnsi" w:hAnsiTheme="minorHAnsi" w:cstheme="minorHAnsi"/>
          <w:sz w:val="22"/>
        </w:rPr>
        <w:t>consumption rate (</w:t>
      </w:r>
      <w:r w:rsidRPr="00FF05F6">
        <w:rPr>
          <w:rFonts w:asciiTheme="minorHAnsi" w:hAnsiTheme="minorHAnsi" w:cstheme="minorHAnsi"/>
          <w:sz w:val="22"/>
        </w:rPr>
        <w:t>grams/minute</w:t>
      </w:r>
      <w:r w:rsidR="00F3344C">
        <w:rPr>
          <w:rFonts w:asciiTheme="minorHAnsi" w:hAnsiTheme="minorHAnsi" w:cstheme="minorHAnsi"/>
          <w:sz w:val="22"/>
        </w:rPr>
        <w:t>)</w:t>
      </w:r>
      <w:r w:rsidRPr="00FF05F6">
        <w:rPr>
          <w:rFonts w:asciiTheme="minorHAnsi" w:hAnsiTheme="minorHAnsi" w:cstheme="minorHAnsi"/>
          <w:sz w:val="22"/>
        </w:rPr>
        <w:t xml:space="preserve"> </w:t>
      </w:r>
      <w:r w:rsidR="00F3344C">
        <w:rPr>
          <w:rFonts w:asciiTheme="minorHAnsi" w:hAnsiTheme="minorHAnsi" w:cstheme="minorHAnsi"/>
          <w:sz w:val="22"/>
        </w:rPr>
        <w:t>by prey class</w:t>
      </w:r>
      <w:r w:rsidR="00667A90">
        <w:rPr>
          <w:rFonts w:asciiTheme="minorHAnsi" w:hAnsiTheme="minorHAnsi" w:cstheme="minorHAnsi"/>
          <w:sz w:val="22"/>
        </w:rPr>
        <w:t>.</w:t>
      </w:r>
      <w:r w:rsidRPr="00FF05F6">
        <w:rPr>
          <w:rFonts w:asciiTheme="minorHAnsi" w:hAnsiTheme="minorHAnsi" w:cstheme="minorHAnsi"/>
          <w:sz w:val="22"/>
        </w:rPr>
        <w:t xml:space="preserve"> </w:t>
      </w:r>
      <w:r w:rsidR="00F3344C">
        <w:rPr>
          <w:rFonts w:asciiTheme="minorHAnsi" w:hAnsiTheme="minorHAnsi" w:cstheme="minorHAnsi"/>
          <w:sz w:val="22"/>
        </w:rPr>
        <w:t xml:space="preserve">For each bout, the </w:t>
      </w:r>
      <w:r w:rsidR="00C37E3C" w:rsidRPr="00FF05F6">
        <w:rPr>
          <w:rFonts w:asciiTheme="minorHAnsi" w:hAnsiTheme="minorHAnsi" w:cstheme="minorHAnsi"/>
          <w:sz w:val="22"/>
        </w:rPr>
        <w:t>sex</w:t>
      </w:r>
      <w:r w:rsidR="00F3344C">
        <w:rPr>
          <w:rFonts w:asciiTheme="minorHAnsi" w:hAnsiTheme="minorHAnsi" w:cstheme="minorHAnsi"/>
          <w:sz w:val="22"/>
        </w:rPr>
        <w:t xml:space="preserve"> and</w:t>
      </w:r>
      <w:r w:rsidR="00C37E3C" w:rsidRPr="00FF05F6">
        <w:rPr>
          <w:rFonts w:asciiTheme="minorHAnsi" w:hAnsiTheme="minorHAnsi" w:cstheme="minorHAnsi"/>
          <w:sz w:val="22"/>
        </w:rPr>
        <w:t xml:space="preserve"> age</w:t>
      </w:r>
      <w:r w:rsidR="00F3344C">
        <w:rPr>
          <w:rFonts w:asciiTheme="minorHAnsi" w:hAnsiTheme="minorHAnsi" w:cstheme="minorHAnsi"/>
          <w:sz w:val="22"/>
        </w:rPr>
        <w:t xml:space="preserve"> of the otter and the</w:t>
      </w:r>
      <w:r w:rsidR="00C37E3C" w:rsidRPr="00FF05F6">
        <w:rPr>
          <w:rFonts w:asciiTheme="minorHAnsi" w:hAnsiTheme="minorHAnsi" w:cstheme="minorHAnsi"/>
          <w:sz w:val="22"/>
        </w:rPr>
        <w:t xml:space="preserve"> date, location, and success rate</w:t>
      </w:r>
      <w:r w:rsidR="00F3344C">
        <w:rPr>
          <w:rFonts w:asciiTheme="minorHAnsi" w:hAnsiTheme="minorHAnsi" w:cstheme="minorHAnsi"/>
          <w:sz w:val="22"/>
        </w:rPr>
        <w:t xml:space="preserve"> (% of dives that resulted in at least one prey item) were recorded</w:t>
      </w:r>
      <w:r w:rsidR="00C37E3C" w:rsidRPr="00FF05F6">
        <w:rPr>
          <w:rFonts w:asciiTheme="minorHAnsi" w:hAnsiTheme="minorHAnsi" w:cstheme="minorHAnsi"/>
          <w:sz w:val="22"/>
        </w:rPr>
        <w:t xml:space="preserve">. </w:t>
      </w:r>
      <w:r w:rsidR="00667A90">
        <w:rPr>
          <w:rFonts w:asciiTheme="minorHAnsi" w:hAnsiTheme="minorHAnsi" w:cstheme="minorHAnsi"/>
          <w:sz w:val="22"/>
        </w:rPr>
        <w:t xml:space="preserve">Location for each bout was collected in latitude and longitude, time since recolonization from USFWS aerial surveys, and foraging zones, along with sea otter sex, pup size (if present), age class, tool use, and environmental variables (weather conditions). </w:t>
      </w:r>
    </w:p>
    <w:p w14:paraId="50E2EDF5" w14:textId="2CCFC02C" w:rsidR="00C37E3C" w:rsidRPr="00FF05F6" w:rsidRDefault="00C37E3C" w:rsidP="00FF05F6">
      <w:pPr>
        <w:rPr>
          <w:rFonts w:asciiTheme="minorHAnsi" w:hAnsiTheme="minorHAnsi" w:cstheme="minorHAnsi"/>
          <w:sz w:val="22"/>
        </w:rPr>
      </w:pPr>
    </w:p>
    <w:p w14:paraId="390C2E9A" w14:textId="74147D72" w:rsidR="00C37E3C" w:rsidRDefault="00C37E3C" w:rsidP="00FF05F6">
      <w:pPr>
        <w:rPr>
          <w:rFonts w:asciiTheme="minorHAnsi" w:hAnsiTheme="minorHAnsi" w:cstheme="minorHAnsi"/>
          <w:sz w:val="22"/>
        </w:rPr>
      </w:pPr>
      <w:r w:rsidRPr="00490B7B">
        <w:rPr>
          <w:rFonts w:asciiTheme="minorHAnsi" w:hAnsiTheme="minorHAnsi" w:cstheme="minorHAnsi"/>
          <w:b/>
          <w:sz w:val="22"/>
        </w:rPr>
        <w:t>Data checking and preliminary exploratory analysis:</w:t>
      </w:r>
      <w:r w:rsidRPr="00FF05F6">
        <w:rPr>
          <w:rFonts w:asciiTheme="minorHAnsi" w:hAnsiTheme="minorHAnsi" w:cstheme="minorHAnsi"/>
          <w:sz w:val="22"/>
        </w:rPr>
        <w:t xml:space="preserve"> </w:t>
      </w:r>
      <w:r w:rsidR="00490B7B">
        <w:rPr>
          <w:rFonts w:asciiTheme="minorHAnsi" w:hAnsiTheme="minorHAnsi" w:cstheme="minorHAnsi"/>
          <w:sz w:val="22"/>
        </w:rPr>
        <w:t xml:space="preserve"> </w:t>
      </w:r>
      <w:r w:rsidR="00093BC7">
        <w:rPr>
          <w:rFonts w:asciiTheme="minorHAnsi" w:hAnsiTheme="minorHAnsi" w:cstheme="minorHAnsi"/>
          <w:sz w:val="22"/>
        </w:rPr>
        <w:t xml:space="preserve">The data set included </w:t>
      </w:r>
      <w:r w:rsidR="00490B7B">
        <w:rPr>
          <w:rFonts w:asciiTheme="minorHAnsi" w:hAnsiTheme="minorHAnsi" w:cstheme="minorHAnsi"/>
          <w:sz w:val="22"/>
        </w:rPr>
        <w:t xml:space="preserve">91 females, 58 males, and 120 unknown sex. </w:t>
      </w:r>
      <w:r w:rsidR="00093BC7">
        <w:rPr>
          <w:rFonts w:asciiTheme="minorHAnsi" w:hAnsiTheme="minorHAnsi" w:cstheme="minorHAnsi"/>
          <w:sz w:val="22"/>
        </w:rPr>
        <w:t>T</w:t>
      </w:r>
      <w:r w:rsidR="00490B7B">
        <w:rPr>
          <w:rFonts w:asciiTheme="minorHAnsi" w:hAnsiTheme="minorHAnsi" w:cstheme="minorHAnsi"/>
          <w:sz w:val="22"/>
        </w:rPr>
        <w:t xml:space="preserve">here </w:t>
      </w:r>
      <w:r w:rsidR="00093BC7">
        <w:rPr>
          <w:rFonts w:asciiTheme="minorHAnsi" w:hAnsiTheme="minorHAnsi" w:cstheme="minorHAnsi"/>
          <w:sz w:val="22"/>
        </w:rPr>
        <w:t>we</w:t>
      </w:r>
      <w:r w:rsidR="00490B7B">
        <w:rPr>
          <w:rFonts w:asciiTheme="minorHAnsi" w:hAnsiTheme="minorHAnsi" w:cstheme="minorHAnsi"/>
          <w:sz w:val="22"/>
        </w:rPr>
        <w:t xml:space="preserve">re 180 adults, 22 juveniles, and 67 </w:t>
      </w:r>
      <w:r w:rsidR="00093BC7">
        <w:rPr>
          <w:rFonts w:asciiTheme="minorHAnsi" w:hAnsiTheme="minorHAnsi" w:cstheme="minorHAnsi"/>
          <w:sz w:val="22"/>
        </w:rPr>
        <w:t xml:space="preserve">otters of </w:t>
      </w:r>
      <w:r w:rsidR="00490B7B">
        <w:rPr>
          <w:rFonts w:asciiTheme="minorHAnsi" w:hAnsiTheme="minorHAnsi" w:cstheme="minorHAnsi"/>
          <w:sz w:val="22"/>
        </w:rPr>
        <w:t xml:space="preserve">unknown age. 46 bouts </w:t>
      </w:r>
      <w:r w:rsidR="00093BC7">
        <w:rPr>
          <w:rFonts w:asciiTheme="minorHAnsi" w:hAnsiTheme="minorHAnsi" w:cstheme="minorHAnsi"/>
          <w:sz w:val="22"/>
        </w:rPr>
        <w:t xml:space="preserve">occurred in an area that was </w:t>
      </w:r>
      <w:r w:rsidR="00490B7B">
        <w:rPr>
          <w:rFonts w:asciiTheme="minorHAnsi" w:hAnsiTheme="minorHAnsi" w:cstheme="minorHAnsi"/>
          <w:sz w:val="22"/>
        </w:rPr>
        <w:t>recoloniz</w:t>
      </w:r>
      <w:r w:rsidR="00093BC7">
        <w:rPr>
          <w:rFonts w:asciiTheme="minorHAnsi" w:hAnsiTheme="minorHAnsi" w:cstheme="minorHAnsi"/>
          <w:sz w:val="22"/>
        </w:rPr>
        <w:t>ed prior to</w:t>
      </w:r>
      <w:r w:rsidR="00490B7B">
        <w:rPr>
          <w:rFonts w:asciiTheme="minorHAnsi" w:hAnsiTheme="minorHAnsi" w:cstheme="minorHAnsi"/>
          <w:sz w:val="22"/>
        </w:rPr>
        <w:t xml:space="preserve"> 1988; 184 bouts from the middle recolonization zone</w:t>
      </w:r>
      <w:r w:rsidR="00093BC7">
        <w:rPr>
          <w:rFonts w:asciiTheme="minorHAnsi" w:hAnsiTheme="minorHAnsi" w:cstheme="minorHAnsi"/>
          <w:sz w:val="22"/>
        </w:rPr>
        <w:t xml:space="preserve"> (1988</w:t>
      </w:r>
      <w:r w:rsidR="00490B7B">
        <w:rPr>
          <w:rFonts w:asciiTheme="minorHAnsi" w:hAnsiTheme="minorHAnsi" w:cstheme="minorHAnsi"/>
          <w:sz w:val="22"/>
        </w:rPr>
        <w:t>2003</w:t>
      </w:r>
      <w:r w:rsidR="00093BC7">
        <w:rPr>
          <w:rFonts w:asciiTheme="minorHAnsi" w:hAnsiTheme="minorHAnsi" w:cstheme="minorHAnsi"/>
          <w:sz w:val="22"/>
        </w:rPr>
        <w:t>)</w:t>
      </w:r>
      <w:r w:rsidR="00490B7B">
        <w:rPr>
          <w:rFonts w:asciiTheme="minorHAnsi" w:hAnsiTheme="minorHAnsi" w:cstheme="minorHAnsi"/>
          <w:sz w:val="22"/>
        </w:rPr>
        <w:t xml:space="preserve">; and 39 bouts from the </w:t>
      </w:r>
      <w:r w:rsidR="00093BC7">
        <w:rPr>
          <w:rFonts w:asciiTheme="minorHAnsi" w:hAnsiTheme="minorHAnsi" w:cstheme="minorHAnsi"/>
          <w:sz w:val="22"/>
        </w:rPr>
        <w:t>most recent</w:t>
      </w:r>
      <w:r w:rsidR="00490B7B">
        <w:rPr>
          <w:rFonts w:asciiTheme="minorHAnsi" w:hAnsiTheme="minorHAnsi" w:cstheme="minorHAnsi"/>
          <w:sz w:val="22"/>
        </w:rPr>
        <w:t xml:space="preserve"> recolonization zone</w:t>
      </w:r>
      <w:r w:rsidR="00093BC7">
        <w:rPr>
          <w:rFonts w:asciiTheme="minorHAnsi" w:hAnsiTheme="minorHAnsi" w:cstheme="minorHAnsi"/>
          <w:sz w:val="22"/>
        </w:rPr>
        <w:t xml:space="preserve"> (after </w:t>
      </w:r>
      <w:r w:rsidR="00490B7B">
        <w:rPr>
          <w:rFonts w:asciiTheme="minorHAnsi" w:hAnsiTheme="minorHAnsi" w:cstheme="minorHAnsi"/>
          <w:sz w:val="22"/>
        </w:rPr>
        <w:t>2010</w:t>
      </w:r>
      <w:r w:rsidR="00093BC7">
        <w:rPr>
          <w:rFonts w:asciiTheme="minorHAnsi" w:hAnsiTheme="minorHAnsi" w:cstheme="minorHAnsi"/>
          <w:sz w:val="22"/>
        </w:rPr>
        <w:t>)</w:t>
      </w:r>
      <w:r w:rsidR="00490B7B">
        <w:rPr>
          <w:rFonts w:asciiTheme="minorHAnsi" w:hAnsiTheme="minorHAnsi" w:cstheme="minorHAnsi"/>
          <w:sz w:val="22"/>
        </w:rPr>
        <w:t xml:space="preserve"> (Figure 2). </w:t>
      </w:r>
    </w:p>
    <w:p w14:paraId="7EF9C276" w14:textId="2134D15F" w:rsidR="00490B7B" w:rsidRDefault="00490B7B" w:rsidP="00FF05F6">
      <w:pPr>
        <w:rPr>
          <w:rFonts w:asciiTheme="minorHAnsi" w:hAnsiTheme="minorHAnsi" w:cstheme="minorHAnsi"/>
          <w:sz w:val="22"/>
        </w:rPr>
      </w:pPr>
      <w:r>
        <w:rPr>
          <w:rFonts w:asciiTheme="minorHAnsi" w:hAnsiTheme="minorHAnsi" w:cstheme="minorHAnsi"/>
          <w:sz w:val="22"/>
        </w:rPr>
        <w:tab/>
      </w:r>
      <w:r w:rsidR="00093BC7">
        <w:rPr>
          <w:rFonts w:asciiTheme="minorHAnsi" w:hAnsiTheme="minorHAnsi" w:cstheme="minorHAnsi"/>
          <w:sz w:val="22"/>
        </w:rPr>
        <w:t xml:space="preserve">Overall, </w:t>
      </w:r>
      <w:r>
        <w:rPr>
          <w:rFonts w:asciiTheme="minorHAnsi" w:hAnsiTheme="minorHAnsi" w:cstheme="minorHAnsi"/>
          <w:sz w:val="22"/>
        </w:rPr>
        <w:t xml:space="preserve">sea otters around Prince of Wales </w:t>
      </w:r>
      <w:r w:rsidR="00093BC7">
        <w:rPr>
          <w:rFonts w:asciiTheme="minorHAnsi" w:hAnsiTheme="minorHAnsi" w:cstheme="minorHAnsi"/>
          <w:sz w:val="22"/>
        </w:rPr>
        <w:t xml:space="preserve">consumed </w:t>
      </w:r>
      <w:r>
        <w:rPr>
          <w:rFonts w:asciiTheme="minorHAnsi" w:hAnsiTheme="minorHAnsi" w:cstheme="minorHAnsi"/>
          <w:sz w:val="22"/>
        </w:rPr>
        <w:t xml:space="preserve">about 69% clam species by biomass (Figure 3). </w:t>
      </w:r>
    </w:p>
    <w:p w14:paraId="56852ABE" w14:textId="4DC59DB4" w:rsidR="00B70256" w:rsidRDefault="00B70256" w:rsidP="00FF05F6">
      <w:pPr>
        <w:rPr>
          <w:rFonts w:asciiTheme="minorHAnsi" w:hAnsiTheme="minorHAnsi" w:cstheme="minorHAnsi"/>
          <w:sz w:val="22"/>
        </w:rPr>
      </w:pPr>
    </w:p>
    <w:p w14:paraId="313FE4B3" w14:textId="48EAF6AA" w:rsidR="00B70256" w:rsidRDefault="00B70256" w:rsidP="00FF05F6">
      <w:pPr>
        <w:rPr>
          <w:rFonts w:asciiTheme="minorHAnsi" w:hAnsiTheme="minorHAnsi" w:cstheme="minorHAnsi"/>
          <w:sz w:val="22"/>
        </w:rPr>
      </w:pPr>
      <w:r w:rsidRPr="00490B7B">
        <w:rPr>
          <w:rFonts w:asciiTheme="minorHAnsi" w:hAnsiTheme="minorHAnsi" w:cstheme="minorHAnsi"/>
          <w:b/>
          <w:sz w:val="22"/>
        </w:rPr>
        <w:t>Potential issues:</w:t>
      </w:r>
      <w:r w:rsidR="002E544A">
        <w:rPr>
          <w:rFonts w:asciiTheme="minorHAnsi" w:hAnsiTheme="minorHAnsi" w:cstheme="minorHAnsi"/>
          <w:sz w:val="22"/>
        </w:rPr>
        <w:t xml:space="preserve"> The data for each prey class is not normally distributed</w:t>
      </w:r>
      <w:r w:rsidR="004B336C">
        <w:rPr>
          <w:rFonts w:asciiTheme="minorHAnsi" w:hAnsiTheme="minorHAnsi" w:cstheme="minorHAnsi"/>
          <w:sz w:val="22"/>
        </w:rPr>
        <w:t xml:space="preserve"> (Figure </w:t>
      </w:r>
      <w:r w:rsidR="00362EE4">
        <w:rPr>
          <w:rFonts w:asciiTheme="minorHAnsi" w:hAnsiTheme="minorHAnsi" w:cstheme="minorHAnsi"/>
          <w:sz w:val="22"/>
        </w:rPr>
        <w:t>4</w:t>
      </w:r>
      <w:r w:rsidR="004B336C">
        <w:rPr>
          <w:rFonts w:asciiTheme="minorHAnsi" w:hAnsiTheme="minorHAnsi" w:cstheme="minorHAnsi"/>
          <w:sz w:val="22"/>
        </w:rPr>
        <w:t>)</w:t>
      </w:r>
      <w:r w:rsidR="002E544A">
        <w:rPr>
          <w:rFonts w:asciiTheme="minorHAnsi" w:hAnsiTheme="minorHAnsi" w:cstheme="minorHAnsi"/>
          <w:sz w:val="22"/>
        </w:rPr>
        <w:t xml:space="preserve">. This is because clams are such a large proportion of the diet (Figure </w:t>
      </w:r>
      <w:r w:rsidR="00362EE4">
        <w:rPr>
          <w:rFonts w:asciiTheme="minorHAnsi" w:hAnsiTheme="minorHAnsi" w:cstheme="minorHAnsi"/>
          <w:sz w:val="22"/>
        </w:rPr>
        <w:t>3</w:t>
      </w:r>
      <w:r w:rsidR="002E544A">
        <w:rPr>
          <w:rFonts w:asciiTheme="minorHAnsi" w:hAnsiTheme="minorHAnsi" w:cstheme="minorHAnsi"/>
          <w:sz w:val="22"/>
        </w:rPr>
        <w:t>)</w:t>
      </w:r>
      <w:r w:rsidR="002D07FA">
        <w:rPr>
          <w:rFonts w:asciiTheme="minorHAnsi" w:hAnsiTheme="minorHAnsi" w:cstheme="minorHAnsi"/>
          <w:sz w:val="22"/>
        </w:rPr>
        <w:t>, and otters tend to forage on one particular species during a bout</w:t>
      </w:r>
      <w:r w:rsidR="002E544A">
        <w:rPr>
          <w:rFonts w:asciiTheme="minorHAnsi" w:hAnsiTheme="minorHAnsi" w:cstheme="minorHAnsi"/>
          <w:sz w:val="22"/>
        </w:rPr>
        <w:t>.</w:t>
      </w:r>
      <w:commentRangeStart w:id="22"/>
      <w:r w:rsidR="002E544A">
        <w:rPr>
          <w:rFonts w:asciiTheme="minorHAnsi" w:hAnsiTheme="minorHAnsi" w:cstheme="minorHAnsi"/>
          <w:sz w:val="22"/>
        </w:rPr>
        <w:t xml:space="preserve"> I do not know if I need to transform the data before analyzing.</w:t>
      </w:r>
      <w:commentRangeEnd w:id="22"/>
      <w:r w:rsidR="00987A05">
        <w:rPr>
          <w:rStyle w:val="CommentReference"/>
        </w:rPr>
        <w:commentReference w:id="22"/>
      </w:r>
    </w:p>
    <w:p w14:paraId="432DE747" w14:textId="530E61D0" w:rsidR="00B70256" w:rsidRDefault="00B70256" w:rsidP="00FF05F6">
      <w:pPr>
        <w:rPr>
          <w:rFonts w:asciiTheme="minorHAnsi" w:hAnsiTheme="minorHAnsi" w:cstheme="minorHAnsi"/>
          <w:sz w:val="22"/>
        </w:rPr>
      </w:pPr>
    </w:p>
    <w:p w14:paraId="17D77EFF" w14:textId="42684B36" w:rsidR="00B70256" w:rsidRDefault="00987A05" w:rsidP="00FF05F6">
      <w:pPr>
        <w:rPr>
          <w:ins w:id="23" w:author="fmueter" w:date="2019-04-22T15:41:00Z"/>
          <w:rFonts w:asciiTheme="minorHAnsi" w:hAnsiTheme="minorHAnsi" w:cstheme="minorHAnsi"/>
          <w:sz w:val="22"/>
        </w:rPr>
      </w:pPr>
      <w:ins w:id="24" w:author="fmueter" w:date="2019-04-22T15:41:00Z">
        <w:r>
          <w:rPr>
            <w:rFonts w:asciiTheme="minorHAnsi" w:hAnsiTheme="minorHAnsi" w:cstheme="minorHAnsi"/>
            <w:sz w:val="22"/>
          </w:rPr>
          <w:t>General recommendations:</w:t>
        </w:r>
      </w:ins>
    </w:p>
    <w:p w14:paraId="742B4DAE" w14:textId="5E053EBA" w:rsidR="00987A05" w:rsidRPr="00987A05" w:rsidRDefault="00987A05" w:rsidP="00987A05">
      <w:pPr>
        <w:pStyle w:val="ListParagraph"/>
        <w:numPr>
          <w:ilvl w:val="0"/>
          <w:numId w:val="1"/>
        </w:numPr>
        <w:rPr>
          <w:ins w:id="25" w:author="fmueter" w:date="2019-04-22T15:42:00Z"/>
          <w:rFonts w:asciiTheme="minorHAnsi" w:hAnsiTheme="minorHAnsi"/>
          <w:sz w:val="22"/>
        </w:rPr>
      </w:pPr>
      <w:ins w:id="26" w:author="fmueter" w:date="2019-04-22T15:42:00Z">
        <w:r w:rsidRPr="00987A05">
          <w:rPr>
            <w:rFonts w:asciiTheme="minorHAnsi" w:hAnsiTheme="minorHAnsi"/>
            <w:sz w:val="22"/>
          </w:rPr>
          <w:t xml:space="preserve">Following a fairly standard approach for these type of data, I suggest a </w:t>
        </w:r>
        <w:r>
          <w:rPr>
            <w:rFonts w:asciiTheme="minorHAnsi" w:hAnsiTheme="minorHAnsi"/>
            <w:sz w:val="22"/>
          </w:rPr>
          <w:t>square</w:t>
        </w:r>
        <w:r w:rsidRPr="00987A05">
          <w:rPr>
            <w:rFonts w:asciiTheme="minorHAnsi" w:hAnsiTheme="minorHAnsi"/>
            <w:sz w:val="22"/>
          </w:rPr>
          <w:t>-</w:t>
        </w:r>
        <w:proofErr w:type="spellStart"/>
        <w:r w:rsidRPr="00987A05">
          <w:rPr>
            <w:rFonts w:asciiTheme="minorHAnsi" w:hAnsiTheme="minorHAnsi"/>
            <w:sz w:val="22"/>
          </w:rPr>
          <w:t>root</w:t>
        </w:r>
        <w:proofErr w:type="spellEnd"/>
        <w:r w:rsidRPr="00987A05">
          <w:rPr>
            <w:rFonts w:asciiTheme="minorHAnsi" w:hAnsiTheme="minorHAnsi"/>
            <w:sz w:val="22"/>
          </w:rPr>
          <w:t xml:space="preserve"> transformation, </w:t>
        </w:r>
        <w:r>
          <w:rPr>
            <w:rFonts w:asciiTheme="minorHAnsi" w:hAnsiTheme="minorHAnsi"/>
            <w:sz w:val="22"/>
          </w:rPr>
          <w:t xml:space="preserve">with no </w:t>
        </w:r>
      </w:ins>
      <w:ins w:id="27" w:author="fmueter" w:date="2019-04-22T15:43:00Z">
        <w:r>
          <w:rPr>
            <w:rFonts w:asciiTheme="minorHAnsi" w:hAnsiTheme="minorHAnsi"/>
            <w:sz w:val="22"/>
          </w:rPr>
          <w:t>s</w:t>
        </w:r>
      </w:ins>
      <w:ins w:id="28" w:author="fmueter" w:date="2019-04-22T15:42:00Z">
        <w:r w:rsidRPr="00987A05">
          <w:rPr>
            <w:rFonts w:asciiTheme="minorHAnsi" w:hAnsiTheme="minorHAnsi"/>
            <w:sz w:val="22"/>
          </w:rPr>
          <w:t xml:space="preserve">tandardization </w:t>
        </w:r>
      </w:ins>
      <w:ins w:id="29" w:author="fmueter" w:date="2019-04-22T15:45:00Z">
        <w:r>
          <w:rPr>
            <w:rFonts w:asciiTheme="minorHAnsi" w:hAnsiTheme="minorHAnsi"/>
            <w:sz w:val="22"/>
          </w:rPr>
          <w:t>(</w:t>
        </w:r>
      </w:ins>
      <w:ins w:id="30" w:author="fmueter" w:date="2019-04-22T15:43:00Z">
        <w:r>
          <w:rPr>
            <w:rFonts w:asciiTheme="minorHAnsi" w:hAnsiTheme="minorHAnsi"/>
            <w:sz w:val="22"/>
          </w:rPr>
          <w:t>to emphasize species that have a higher consumption rate in terms of biomass</w:t>
        </w:r>
      </w:ins>
      <w:ins w:id="31" w:author="fmueter" w:date="2019-04-22T15:45:00Z">
        <w:r>
          <w:rPr>
            <w:rFonts w:asciiTheme="minorHAnsi" w:hAnsiTheme="minorHAnsi"/>
            <w:sz w:val="22"/>
          </w:rPr>
          <w:t>)</w:t>
        </w:r>
      </w:ins>
      <w:ins w:id="32" w:author="fmueter" w:date="2019-04-22T15:42:00Z">
        <w:r w:rsidRPr="00987A05">
          <w:rPr>
            <w:rFonts w:asciiTheme="minorHAnsi" w:hAnsiTheme="minorHAnsi"/>
            <w:sz w:val="22"/>
          </w:rPr>
          <w:t>.</w:t>
        </w:r>
      </w:ins>
    </w:p>
    <w:p w14:paraId="3C4FFB55" w14:textId="6DB3F633" w:rsidR="00987A05" w:rsidRPr="00987A05" w:rsidRDefault="00987A05" w:rsidP="00987A05">
      <w:pPr>
        <w:pStyle w:val="ListParagraph"/>
        <w:numPr>
          <w:ilvl w:val="0"/>
          <w:numId w:val="1"/>
        </w:numPr>
        <w:rPr>
          <w:ins w:id="33" w:author="fmueter" w:date="2019-04-22T15:42:00Z"/>
          <w:rFonts w:asciiTheme="minorHAnsi" w:hAnsiTheme="minorHAnsi"/>
          <w:sz w:val="22"/>
        </w:rPr>
      </w:pPr>
      <w:ins w:id="34" w:author="fmueter" w:date="2019-04-22T15:42:00Z">
        <w:r w:rsidRPr="00987A05">
          <w:rPr>
            <w:rFonts w:asciiTheme="minorHAnsi" w:hAnsiTheme="minorHAnsi"/>
            <w:sz w:val="22"/>
          </w:rPr>
          <w:t xml:space="preserve">Visualize (dis)similarities in </w:t>
        </w:r>
      </w:ins>
      <w:ins w:id="35" w:author="fmueter" w:date="2019-04-22T15:44:00Z">
        <w:r>
          <w:rPr>
            <w:rFonts w:asciiTheme="minorHAnsi" w:hAnsiTheme="minorHAnsi"/>
            <w:sz w:val="22"/>
          </w:rPr>
          <w:t>prey</w:t>
        </w:r>
      </w:ins>
      <w:ins w:id="36" w:author="fmueter" w:date="2019-04-22T15:42:00Z">
        <w:r w:rsidRPr="00987A05">
          <w:rPr>
            <w:rFonts w:asciiTheme="minorHAnsi" w:hAnsiTheme="minorHAnsi"/>
            <w:sz w:val="22"/>
          </w:rPr>
          <w:t xml:space="preserve"> composition using NMDS and</w:t>
        </w:r>
      </w:ins>
      <w:ins w:id="37" w:author="fmueter" w:date="2019-04-22T15:46:00Z">
        <w:r w:rsidR="004120A5">
          <w:rPr>
            <w:rFonts w:asciiTheme="minorHAnsi" w:hAnsiTheme="minorHAnsi"/>
            <w:sz w:val="22"/>
          </w:rPr>
          <w:t xml:space="preserve"> highlight different groups (time since recolonization, age, sex).</w:t>
        </w:r>
      </w:ins>
      <w:ins w:id="38" w:author="fmueter" w:date="2019-04-22T15:42:00Z">
        <w:r w:rsidRPr="00987A05">
          <w:rPr>
            <w:rFonts w:asciiTheme="minorHAnsi" w:hAnsiTheme="minorHAnsi"/>
            <w:sz w:val="22"/>
          </w:rPr>
          <w:t xml:space="preserve"> </w:t>
        </w:r>
      </w:ins>
    </w:p>
    <w:p w14:paraId="6369ADBD" w14:textId="6902A294" w:rsidR="00987A05" w:rsidRDefault="00987A05" w:rsidP="00987A05">
      <w:pPr>
        <w:pStyle w:val="ListParagraph"/>
        <w:numPr>
          <w:ilvl w:val="0"/>
          <w:numId w:val="1"/>
        </w:numPr>
        <w:rPr>
          <w:ins w:id="39" w:author="fmueter" w:date="2019-04-22T15:49:00Z"/>
          <w:rFonts w:asciiTheme="minorHAnsi" w:hAnsiTheme="minorHAnsi"/>
          <w:sz w:val="22"/>
        </w:rPr>
      </w:pPr>
      <w:ins w:id="40" w:author="fmueter" w:date="2019-04-22T15:42:00Z">
        <w:r w:rsidRPr="00987A05">
          <w:rPr>
            <w:rFonts w:asciiTheme="minorHAnsi" w:hAnsiTheme="minorHAnsi"/>
            <w:sz w:val="22"/>
          </w:rPr>
          <w:t xml:space="preserve">Perform a permutation-based ANOVA to partition variability </w:t>
        </w:r>
      </w:ins>
      <w:ins w:id="41" w:author="fmueter" w:date="2019-04-22T15:49:00Z">
        <w:r w:rsidR="004120A5">
          <w:rPr>
            <w:rFonts w:asciiTheme="minorHAnsi" w:hAnsiTheme="minorHAnsi"/>
            <w:sz w:val="22"/>
          </w:rPr>
          <w:t>among groups</w:t>
        </w:r>
      </w:ins>
      <w:ins w:id="42" w:author="fmueter" w:date="2019-04-22T15:42:00Z">
        <w:r w:rsidRPr="00987A05">
          <w:rPr>
            <w:rFonts w:asciiTheme="minorHAnsi" w:hAnsiTheme="minorHAnsi"/>
            <w:sz w:val="22"/>
          </w:rPr>
          <w:t xml:space="preserve"> (</w:t>
        </w:r>
        <w:proofErr w:type="spellStart"/>
        <w:r w:rsidRPr="00987A05">
          <w:rPr>
            <w:rFonts w:asciiTheme="minorHAnsi" w:hAnsiTheme="minorHAnsi"/>
            <w:sz w:val="22"/>
          </w:rPr>
          <w:t>adonis</w:t>
        </w:r>
        <w:proofErr w:type="spellEnd"/>
        <w:r w:rsidRPr="00987A05">
          <w:rPr>
            <w:rFonts w:asciiTheme="minorHAnsi" w:hAnsiTheme="minorHAnsi"/>
            <w:sz w:val="22"/>
          </w:rPr>
          <w:t>/adonis2)</w:t>
        </w:r>
      </w:ins>
    </w:p>
    <w:p w14:paraId="2523EDE5" w14:textId="528E7863" w:rsidR="004120A5" w:rsidRPr="00987A05" w:rsidRDefault="004120A5" w:rsidP="00987A05">
      <w:pPr>
        <w:pStyle w:val="ListParagraph"/>
        <w:numPr>
          <w:ilvl w:val="0"/>
          <w:numId w:val="1"/>
        </w:numPr>
        <w:rPr>
          <w:ins w:id="43" w:author="fmueter" w:date="2019-04-22T15:42:00Z"/>
          <w:rFonts w:asciiTheme="minorHAnsi" w:hAnsiTheme="minorHAnsi"/>
          <w:sz w:val="22"/>
        </w:rPr>
      </w:pPr>
      <w:ins w:id="44" w:author="fmueter" w:date="2019-04-22T15:49:00Z">
        <w:r>
          <w:rPr>
            <w:rFonts w:asciiTheme="minorHAnsi" w:hAnsiTheme="minorHAnsi"/>
            <w:sz w:val="22"/>
          </w:rPr>
          <w:t xml:space="preserve">You could include additional </w:t>
        </w:r>
      </w:ins>
      <w:ins w:id="45" w:author="fmueter" w:date="2019-04-22T15:50:00Z">
        <w:r>
          <w:rPr>
            <w:rFonts w:asciiTheme="minorHAnsi" w:hAnsiTheme="minorHAnsi"/>
            <w:sz w:val="22"/>
          </w:rPr>
          <w:t xml:space="preserve">environmental </w:t>
        </w:r>
      </w:ins>
      <w:ins w:id="46" w:author="fmueter" w:date="2019-04-22T15:49:00Z">
        <w:r>
          <w:rPr>
            <w:rFonts w:asciiTheme="minorHAnsi" w:hAnsiTheme="minorHAnsi"/>
            <w:sz w:val="22"/>
          </w:rPr>
          <w:t>variables</w:t>
        </w:r>
      </w:ins>
      <w:ins w:id="47" w:author="fmueter" w:date="2019-04-22T15:50:00Z">
        <w:r>
          <w:rPr>
            <w:rFonts w:asciiTheme="minorHAnsi" w:hAnsiTheme="minorHAnsi"/>
            <w:sz w:val="22"/>
          </w:rPr>
          <w:t xml:space="preserve"> to account for possible environmental effects</w:t>
        </w:r>
      </w:ins>
      <w:ins w:id="48" w:author="fmueter" w:date="2019-04-22T15:52:00Z">
        <w:r>
          <w:rPr>
            <w:rFonts w:asciiTheme="minorHAnsi" w:hAnsiTheme="minorHAnsi"/>
            <w:sz w:val="22"/>
          </w:rPr>
          <w:t xml:space="preserve"> on diet composition</w:t>
        </w:r>
      </w:ins>
      <w:ins w:id="49" w:author="fmueter" w:date="2019-04-22T15:50:00Z">
        <w:r>
          <w:rPr>
            <w:rFonts w:asciiTheme="minorHAnsi" w:hAnsiTheme="minorHAnsi"/>
            <w:sz w:val="22"/>
          </w:rPr>
          <w:t>. Different locations (the 8 regions</w:t>
        </w:r>
      </w:ins>
      <w:ins w:id="50" w:author="fmueter" w:date="2019-04-22T15:52:00Z">
        <w:r>
          <w:rPr>
            <w:rFonts w:asciiTheme="minorHAnsi" w:hAnsiTheme="minorHAnsi"/>
            <w:sz w:val="22"/>
          </w:rPr>
          <w:t xml:space="preserve"> or finer scale</w:t>
        </w:r>
      </w:ins>
      <w:ins w:id="51" w:author="fmueter" w:date="2019-04-22T15:51:00Z">
        <w:r>
          <w:rPr>
            <w:rFonts w:asciiTheme="minorHAnsi" w:hAnsiTheme="minorHAnsi"/>
            <w:sz w:val="22"/>
          </w:rPr>
          <w:t>)</w:t>
        </w:r>
      </w:ins>
      <w:ins w:id="52" w:author="fmueter" w:date="2019-04-22T15:50:00Z">
        <w:r>
          <w:rPr>
            <w:rFonts w:asciiTheme="minorHAnsi" w:hAnsiTheme="minorHAnsi"/>
            <w:sz w:val="22"/>
          </w:rPr>
          <w:t xml:space="preserve"> will almost c</w:t>
        </w:r>
      </w:ins>
      <w:ins w:id="53" w:author="fmueter" w:date="2019-04-22T15:51:00Z">
        <w:r>
          <w:rPr>
            <w:rFonts w:asciiTheme="minorHAnsi" w:hAnsiTheme="minorHAnsi"/>
            <w:sz w:val="22"/>
          </w:rPr>
          <w:t xml:space="preserve">ertainly differ as well (in addition to </w:t>
        </w:r>
      </w:ins>
      <w:ins w:id="54" w:author="fmueter" w:date="2019-04-22T15:52:00Z">
        <w:r>
          <w:rPr>
            <w:rFonts w:asciiTheme="minorHAnsi" w:hAnsiTheme="minorHAnsi"/>
            <w:sz w:val="22"/>
          </w:rPr>
          <w:t xml:space="preserve">differences </w:t>
        </w:r>
      </w:ins>
      <w:ins w:id="55" w:author="fmueter" w:date="2019-04-22T15:53:00Z">
        <w:r>
          <w:rPr>
            <w:rFonts w:asciiTheme="minorHAnsi" w:hAnsiTheme="minorHAnsi"/>
            <w:sz w:val="22"/>
          </w:rPr>
          <w:t>among the 3 recolonization groups, but that would require a mixed-effects approach. There may be a latitudinal gradient (?) but that may also be confounded with recolonization.</w:t>
        </w:r>
      </w:ins>
    </w:p>
    <w:p w14:paraId="3F1D4555" w14:textId="53CB09BB" w:rsidR="00987A05" w:rsidRPr="004120A5" w:rsidRDefault="00987A05" w:rsidP="004120A5">
      <w:pPr>
        <w:ind w:left="360"/>
        <w:rPr>
          <w:ins w:id="56" w:author="fmueter" w:date="2019-04-22T15:42:00Z"/>
          <w:rFonts w:asciiTheme="minorHAnsi" w:hAnsiTheme="minorHAnsi"/>
          <w:sz w:val="22"/>
        </w:rPr>
      </w:pPr>
      <w:ins w:id="57" w:author="fmueter" w:date="2019-04-22T15:42:00Z">
        <w:r w:rsidRPr="004120A5">
          <w:rPr>
            <w:rFonts w:asciiTheme="minorHAnsi" w:hAnsiTheme="minorHAnsi"/>
            <w:sz w:val="22"/>
          </w:rPr>
          <w:t xml:space="preserve">You can more or less follow </w:t>
        </w:r>
        <w:r w:rsidR="004120A5" w:rsidRPr="004120A5">
          <w:rPr>
            <w:rFonts w:asciiTheme="minorHAnsi" w:hAnsiTheme="minorHAnsi"/>
            <w:sz w:val="22"/>
          </w:rPr>
          <w:t>the template in module 15</w:t>
        </w:r>
      </w:ins>
    </w:p>
    <w:p w14:paraId="361A3A0C" w14:textId="13FB8A07" w:rsidR="00987A05" w:rsidRPr="00987A05" w:rsidRDefault="00987A05" w:rsidP="00FF05F6">
      <w:pPr>
        <w:rPr>
          <w:ins w:id="58" w:author="fmueter" w:date="2019-04-22T15:42:00Z"/>
          <w:rFonts w:asciiTheme="minorHAnsi" w:hAnsiTheme="minorHAnsi" w:cstheme="minorHAnsi"/>
          <w:sz w:val="20"/>
        </w:rPr>
      </w:pPr>
    </w:p>
    <w:p w14:paraId="33EAFD85" w14:textId="77777777" w:rsidR="00987A05" w:rsidRDefault="00987A05" w:rsidP="00FF05F6">
      <w:pPr>
        <w:rPr>
          <w:rFonts w:asciiTheme="minorHAnsi" w:hAnsiTheme="minorHAnsi" w:cstheme="minorHAnsi"/>
          <w:sz w:val="22"/>
        </w:rPr>
      </w:pPr>
    </w:p>
    <w:p w14:paraId="5D281E58" w14:textId="0E6D09FA" w:rsidR="00B70256" w:rsidRDefault="00B70256" w:rsidP="00FF05F6">
      <w:pPr>
        <w:rPr>
          <w:rFonts w:asciiTheme="minorHAnsi" w:hAnsiTheme="minorHAnsi" w:cstheme="minorHAnsi"/>
          <w:sz w:val="22"/>
        </w:rPr>
      </w:pPr>
      <w:r>
        <w:rPr>
          <w:rFonts w:asciiTheme="minorHAnsi" w:hAnsiTheme="minorHAnsi" w:cstheme="minorHAnsi"/>
          <w:sz w:val="22"/>
        </w:rPr>
        <w:t>References:</w:t>
      </w:r>
    </w:p>
    <w:p w14:paraId="3F8F369A" w14:textId="3EC393A0" w:rsidR="00B70256" w:rsidRPr="00B70256" w:rsidRDefault="00B70256" w:rsidP="00B70256">
      <w:pPr>
        <w:widowControl w:val="0"/>
        <w:autoSpaceDE w:val="0"/>
        <w:autoSpaceDN w:val="0"/>
        <w:adjustRightInd w:val="0"/>
        <w:ind w:left="480" w:hanging="480"/>
        <w:rPr>
          <w:rFonts w:ascii="Calibri" w:hAnsi="Calibri" w:cs="Calibri"/>
          <w:noProof/>
          <w:sz w:val="22"/>
        </w:rPr>
      </w:pPr>
      <w:r>
        <w:rPr>
          <w:rFonts w:asciiTheme="minorHAnsi" w:hAnsiTheme="minorHAnsi" w:cstheme="minorHAnsi"/>
          <w:sz w:val="22"/>
        </w:rPr>
        <w:fldChar w:fldCharType="begin" w:fldLock="1"/>
      </w:r>
      <w:r>
        <w:rPr>
          <w:rFonts w:asciiTheme="minorHAnsi" w:hAnsiTheme="minorHAnsi" w:cstheme="minorHAnsi"/>
          <w:sz w:val="22"/>
        </w:rPr>
        <w:instrText xml:space="preserve">ADDIN Mendeley Bibliography CSL_BIBLIOGRAPHY </w:instrText>
      </w:r>
      <w:r>
        <w:rPr>
          <w:rFonts w:asciiTheme="minorHAnsi" w:hAnsiTheme="minorHAnsi" w:cstheme="minorHAnsi"/>
          <w:sz w:val="22"/>
        </w:rPr>
        <w:fldChar w:fldCharType="separate"/>
      </w:r>
      <w:r w:rsidRPr="00B70256">
        <w:rPr>
          <w:rFonts w:ascii="Calibri" w:hAnsi="Calibri" w:cs="Calibri"/>
          <w:noProof/>
          <w:sz w:val="22"/>
        </w:rPr>
        <w:t xml:space="preserve">Costa, D. P., and G. L. Kooyman. 1982. Oxygen consumption, thermoregulation, and the effect of fur oiling and washing on the sea otter, </w:t>
      </w:r>
      <w:r w:rsidRPr="00B70256">
        <w:rPr>
          <w:rFonts w:ascii="Calibri" w:hAnsi="Calibri" w:cs="Calibri"/>
          <w:i/>
          <w:iCs/>
          <w:noProof/>
          <w:sz w:val="22"/>
        </w:rPr>
        <w:t>Enhydra lutris</w:t>
      </w:r>
      <w:r w:rsidRPr="00B70256">
        <w:rPr>
          <w:rFonts w:ascii="Calibri" w:hAnsi="Calibri" w:cs="Calibri"/>
          <w:noProof/>
          <w:sz w:val="22"/>
        </w:rPr>
        <w:t>. Canadian Journal of Zoology 60:2761–2767.</w:t>
      </w:r>
    </w:p>
    <w:p w14:paraId="742E85B6" w14:textId="77777777" w:rsidR="00B70256" w:rsidRPr="00B70256" w:rsidRDefault="00B70256" w:rsidP="00B70256">
      <w:pPr>
        <w:widowControl w:val="0"/>
        <w:autoSpaceDE w:val="0"/>
        <w:autoSpaceDN w:val="0"/>
        <w:adjustRightInd w:val="0"/>
        <w:ind w:left="480" w:hanging="480"/>
        <w:rPr>
          <w:rFonts w:ascii="Calibri" w:hAnsi="Calibri" w:cs="Calibri"/>
          <w:noProof/>
          <w:sz w:val="22"/>
        </w:rPr>
      </w:pPr>
      <w:r w:rsidRPr="00B70256">
        <w:rPr>
          <w:rFonts w:ascii="Calibri" w:hAnsi="Calibri" w:cs="Calibri"/>
          <w:noProof/>
          <w:sz w:val="22"/>
        </w:rPr>
        <w:lastRenderedPageBreak/>
        <w:t>Estes, J. A., and J. F. Palmisano. 1974. Sea otters: Their role in structuring nearshore communities. Science 185:1058–1060.</w:t>
      </w:r>
    </w:p>
    <w:p w14:paraId="37CC9A2B" w14:textId="77777777" w:rsidR="00B70256" w:rsidRPr="00B70256" w:rsidRDefault="00B70256" w:rsidP="00B70256">
      <w:pPr>
        <w:widowControl w:val="0"/>
        <w:autoSpaceDE w:val="0"/>
        <w:autoSpaceDN w:val="0"/>
        <w:adjustRightInd w:val="0"/>
        <w:ind w:left="480" w:hanging="480"/>
        <w:rPr>
          <w:rFonts w:ascii="Calibri" w:hAnsi="Calibri" w:cs="Calibri"/>
          <w:noProof/>
          <w:sz w:val="22"/>
        </w:rPr>
      </w:pPr>
      <w:r w:rsidRPr="00B70256">
        <w:rPr>
          <w:rFonts w:ascii="Calibri" w:hAnsi="Calibri" w:cs="Calibri"/>
          <w:noProof/>
          <w:sz w:val="22"/>
        </w:rPr>
        <w:t xml:space="preserve">Hoyt, Z. N. 2015. Resource competition, space use and forage ecology of sea otters, </w:t>
      </w:r>
      <w:r w:rsidRPr="00B70256">
        <w:rPr>
          <w:rFonts w:ascii="Calibri" w:hAnsi="Calibri" w:cs="Calibri"/>
          <w:i/>
          <w:iCs/>
          <w:noProof/>
          <w:sz w:val="22"/>
        </w:rPr>
        <w:t>Enhydra lutris</w:t>
      </w:r>
      <w:r w:rsidRPr="00B70256">
        <w:rPr>
          <w:rFonts w:ascii="Calibri" w:hAnsi="Calibri" w:cs="Calibri"/>
          <w:noProof/>
          <w:sz w:val="22"/>
        </w:rPr>
        <w:t>, in southern Southeast Alaska. University of Alaska, Fairbanks, Alaska, USA.</w:t>
      </w:r>
    </w:p>
    <w:p w14:paraId="3F43319F" w14:textId="77777777" w:rsidR="00B70256" w:rsidRPr="00B70256" w:rsidRDefault="00B70256" w:rsidP="00B70256">
      <w:pPr>
        <w:widowControl w:val="0"/>
        <w:autoSpaceDE w:val="0"/>
        <w:autoSpaceDN w:val="0"/>
        <w:adjustRightInd w:val="0"/>
        <w:ind w:left="480" w:hanging="480"/>
        <w:rPr>
          <w:rFonts w:ascii="Calibri" w:hAnsi="Calibri" w:cs="Calibri"/>
          <w:noProof/>
          <w:sz w:val="22"/>
        </w:rPr>
      </w:pPr>
      <w:r w:rsidRPr="00B70256">
        <w:rPr>
          <w:rFonts w:ascii="Calibri" w:hAnsi="Calibri" w:cs="Calibri"/>
          <w:noProof/>
          <w:sz w:val="22"/>
        </w:rPr>
        <w:t>Kvitek, R. G., C. E. Bowlby, and M. Staedler. 1993. Diet and foraging behavior of sea otters in Southeast Alaska. Marine Mammal Science 9:168–181.</w:t>
      </w:r>
    </w:p>
    <w:p w14:paraId="0FD37DFA" w14:textId="77777777" w:rsidR="00B70256" w:rsidRPr="00B70256" w:rsidRDefault="00B70256" w:rsidP="00B70256">
      <w:pPr>
        <w:widowControl w:val="0"/>
        <w:autoSpaceDE w:val="0"/>
        <w:autoSpaceDN w:val="0"/>
        <w:adjustRightInd w:val="0"/>
        <w:ind w:left="480" w:hanging="480"/>
        <w:rPr>
          <w:rFonts w:ascii="Calibri" w:hAnsi="Calibri" w:cs="Calibri"/>
          <w:noProof/>
          <w:sz w:val="22"/>
        </w:rPr>
      </w:pPr>
      <w:r w:rsidRPr="00B70256">
        <w:rPr>
          <w:rFonts w:ascii="Calibri" w:hAnsi="Calibri" w:cs="Calibri"/>
          <w:noProof/>
          <w:sz w:val="22"/>
        </w:rPr>
        <w:t>Kvitek, R. G., and J. S. Oliver. 1992. Influence of sea otters on soft-bottom prey communities in Southeast Alaska. Marine Ecology Progress Series 82:103–113.</w:t>
      </w:r>
    </w:p>
    <w:p w14:paraId="3F9491CC" w14:textId="77777777" w:rsidR="00B70256" w:rsidRPr="00B70256" w:rsidRDefault="00B70256" w:rsidP="00B70256">
      <w:pPr>
        <w:widowControl w:val="0"/>
        <w:autoSpaceDE w:val="0"/>
        <w:autoSpaceDN w:val="0"/>
        <w:adjustRightInd w:val="0"/>
        <w:ind w:left="480" w:hanging="480"/>
        <w:rPr>
          <w:rFonts w:ascii="Calibri" w:hAnsi="Calibri" w:cs="Calibri"/>
          <w:noProof/>
          <w:sz w:val="22"/>
        </w:rPr>
      </w:pPr>
      <w:r w:rsidRPr="00B70256">
        <w:rPr>
          <w:rFonts w:ascii="Calibri" w:hAnsi="Calibri" w:cs="Calibri"/>
          <w:noProof/>
          <w:sz w:val="22"/>
        </w:rPr>
        <w:t>Larson, S. D., Z. N. Hoyt, G. L. Eckert, and V. A. Gill. 2013. Impacts of sea otter (</w:t>
      </w:r>
      <w:r w:rsidRPr="00B70256">
        <w:rPr>
          <w:rFonts w:ascii="Calibri" w:hAnsi="Calibri" w:cs="Calibri"/>
          <w:i/>
          <w:iCs/>
          <w:noProof/>
          <w:sz w:val="22"/>
        </w:rPr>
        <w:t>Enhydra lutris</w:t>
      </w:r>
      <w:r w:rsidRPr="00B70256">
        <w:rPr>
          <w:rFonts w:ascii="Calibri" w:hAnsi="Calibri" w:cs="Calibri"/>
          <w:noProof/>
          <w:sz w:val="22"/>
        </w:rPr>
        <w:t>) predation on commercially important sea cucumbers (</w:t>
      </w:r>
      <w:r w:rsidRPr="00B70256">
        <w:rPr>
          <w:rFonts w:ascii="Calibri" w:hAnsi="Calibri" w:cs="Calibri"/>
          <w:i/>
          <w:iCs/>
          <w:noProof/>
          <w:sz w:val="22"/>
        </w:rPr>
        <w:t>Parastichopus californicus</w:t>
      </w:r>
      <w:r w:rsidRPr="00B70256">
        <w:rPr>
          <w:rFonts w:ascii="Calibri" w:hAnsi="Calibri" w:cs="Calibri"/>
          <w:noProof/>
          <w:sz w:val="22"/>
        </w:rPr>
        <w:t>) in Southeast Alaska. Canadian Journal of Fisheries and Aquatic Sciences 70:1498–1507.</w:t>
      </w:r>
    </w:p>
    <w:p w14:paraId="41AA1EDE" w14:textId="77777777" w:rsidR="00B70256" w:rsidRPr="00B70256" w:rsidRDefault="00B70256" w:rsidP="00B70256">
      <w:pPr>
        <w:widowControl w:val="0"/>
        <w:autoSpaceDE w:val="0"/>
        <w:autoSpaceDN w:val="0"/>
        <w:adjustRightInd w:val="0"/>
        <w:ind w:left="480" w:hanging="480"/>
        <w:rPr>
          <w:rFonts w:ascii="Calibri" w:hAnsi="Calibri" w:cs="Calibri"/>
          <w:noProof/>
          <w:sz w:val="22"/>
        </w:rPr>
      </w:pPr>
      <w:r w:rsidRPr="00B70256">
        <w:rPr>
          <w:rFonts w:ascii="Calibri" w:hAnsi="Calibri" w:cs="Calibri"/>
          <w:noProof/>
          <w:sz w:val="22"/>
        </w:rPr>
        <w:t>Newsome, S. D., M. T. Tinker, V. A. Gill, Z. N. Hoyt, A. Doroff, L. Nichol, and J. L. Bodkin. 2015. The interaction of intraspecific competition and habitat on individual diet specialization: a near range-wide examination of sea otters. Oecologia 178:45–59.</w:t>
      </w:r>
    </w:p>
    <w:p w14:paraId="366F09BC" w14:textId="77777777" w:rsidR="00B70256" w:rsidRPr="00B70256" w:rsidRDefault="00B70256" w:rsidP="00B70256">
      <w:pPr>
        <w:widowControl w:val="0"/>
        <w:autoSpaceDE w:val="0"/>
        <w:autoSpaceDN w:val="0"/>
        <w:adjustRightInd w:val="0"/>
        <w:ind w:left="480" w:hanging="480"/>
        <w:rPr>
          <w:rFonts w:ascii="Calibri" w:hAnsi="Calibri" w:cs="Calibri"/>
          <w:noProof/>
          <w:sz w:val="22"/>
        </w:rPr>
      </w:pPr>
      <w:r w:rsidRPr="00B70256">
        <w:rPr>
          <w:rFonts w:ascii="Calibri" w:hAnsi="Calibri" w:cs="Calibri"/>
          <w:noProof/>
          <w:sz w:val="22"/>
        </w:rPr>
        <w:t>Oftedal, O. T., K. Ralls, M. T. Tinker, and A. Green. 2007. Nutritional constraints on the southern sea otter in the Monterey Bay National Marine Sanctuary. Page Joint Final Report to Monterey Bay National Marine Sanctuary (and Monterey Bay Sanctuary Foundation) and the Marine Mammal Commission.</w:t>
      </w:r>
    </w:p>
    <w:p w14:paraId="5CD53807" w14:textId="77777777" w:rsidR="00B70256" w:rsidRPr="00B70256" w:rsidRDefault="00B70256" w:rsidP="00B70256">
      <w:pPr>
        <w:widowControl w:val="0"/>
        <w:autoSpaceDE w:val="0"/>
        <w:autoSpaceDN w:val="0"/>
        <w:adjustRightInd w:val="0"/>
        <w:ind w:left="480" w:hanging="480"/>
        <w:rPr>
          <w:rFonts w:ascii="Calibri" w:hAnsi="Calibri" w:cs="Calibri"/>
          <w:noProof/>
          <w:sz w:val="22"/>
        </w:rPr>
      </w:pPr>
      <w:r w:rsidRPr="00B70256">
        <w:rPr>
          <w:rFonts w:ascii="Calibri" w:hAnsi="Calibri" w:cs="Calibri"/>
          <w:noProof/>
          <w:sz w:val="22"/>
        </w:rPr>
        <w:t>Paine, R. T. 1980. Food webs: Linkage, interaction strength and community infrastructure. The Journal of Animal Ecology 49:666.</w:t>
      </w:r>
    </w:p>
    <w:p w14:paraId="7AD3505D" w14:textId="77777777" w:rsidR="00B70256" w:rsidRPr="00B70256" w:rsidRDefault="00B70256" w:rsidP="00B70256">
      <w:pPr>
        <w:widowControl w:val="0"/>
        <w:autoSpaceDE w:val="0"/>
        <w:autoSpaceDN w:val="0"/>
        <w:adjustRightInd w:val="0"/>
        <w:ind w:left="480" w:hanging="480"/>
        <w:rPr>
          <w:rFonts w:ascii="Calibri" w:hAnsi="Calibri" w:cs="Calibri"/>
          <w:noProof/>
          <w:sz w:val="22"/>
        </w:rPr>
      </w:pPr>
      <w:r w:rsidRPr="00B70256">
        <w:rPr>
          <w:rFonts w:ascii="Calibri" w:hAnsi="Calibri" w:cs="Calibri"/>
          <w:noProof/>
          <w:sz w:val="22"/>
        </w:rPr>
        <w:t>Pritchett, M., and Z. N. Hoyt. 2008. Report to the Board of Fisheries, miscellaneous dive fisheries.</w:t>
      </w:r>
    </w:p>
    <w:p w14:paraId="17BEE83D" w14:textId="77777777" w:rsidR="00B70256" w:rsidRPr="00B70256" w:rsidRDefault="00B70256" w:rsidP="00B70256">
      <w:pPr>
        <w:widowControl w:val="0"/>
        <w:autoSpaceDE w:val="0"/>
        <w:autoSpaceDN w:val="0"/>
        <w:adjustRightInd w:val="0"/>
        <w:ind w:left="480" w:hanging="480"/>
        <w:rPr>
          <w:rFonts w:ascii="Calibri" w:hAnsi="Calibri" w:cs="Calibri"/>
          <w:noProof/>
          <w:sz w:val="22"/>
        </w:rPr>
      </w:pPr>
      <w:r w:rsidRPr="00B70256">
        <w:rPr>
          <w:rFonts w:ascii="Calibri" w:hAnsi="Calibri" w:cs="Calibri"/>
          <w:noProof/>
          <w:sz w:val="22"/>
        </w:rPr>
        <w:t>Riedman, M., and J. A. Estes. 1990. The sea otter (</w:t>
      </w:r>
      <w:r w:rsidRPr="00B70256">
        <w:rPr>
          <w:rFonts w:ascii="Calibri" w:hAnsi="Calibri" w:cs="Calibri"/>
          <w:i/>
          <w:iCs/>
          <w:noProof/>
          <w:sz w:val="22"/>
        </w:rPr>
        <w:t>Enhydra lutris</w:t>
      </w:r>
      <w:r w:rsidRPr="00B70256">
        <w:rPr>
          <w:rFonts w:ascii="Calibri" w:hAnsi="Calibri" w:cs="Calibri"/>
          <w:noProof/>
          <w:sz w:val="22"/>
        </w:rPr>
        <w:t>): behavior, ecology, and natural history. US Fish and Wildlife Service Biological Report 90:1–126.</w:t>
      </w:r>
    </w:p>
    <w:p w14:paraId="11E027BB" w14:textId="77777777" w:rsidR="00B70256" w:rsidRPr="00B70256" w:rsidRDefault="00B70256" w:rsidP="00B70256">
      <w:pPr>
        <w:widowControl w:val="0"/>
        <w:autoSpaceDE w:val="0"/>
        <w:autoSpaceDN w:val="0"/>
        <w:adjustRightInd w:val="0"/>
        <w:ind w:left="480" w:hanging="480"/>
        <w:rPr>
          <w:rFonts w:ascii="Calibri" w:hAnsi="Calibri" w:cs="Calibri"/>
          <w:noProof/>
          <w:sz w:val="22"/>
        </w:rPr>
      </w:pPr>
      <w:r w:rsidRPr="00B70256">
        <w:rPr>
          <w:rFonts w:ascii="Calibri" w:hAnsi="Calibri" w:cs="Calibri"/>
          <w:noProof/>
          <w:sz w:val="22"/>
        </w:rPr>
        <w:t>Tinker, M. T., G. B. Bentall, and J. A. Estes. 2008. Food limitation leads to behavioral diversification and dietary specialization in sea otters. Proceedings of the National Academy of Sciences of the United States of America 105:560–565.</w:t>
      </w:r>
    </w:p>
    <w:p w14:paraId="5F60F3EB" w14:textId="77777777" w:rsidR="00B70256" w:rsidRPr="00B70256" w:rsidRDefault="00B70256" w:rsidP="00B70256">
      <w:pPr>
        <w:widowControl w:val="0"/>
        <w:autoSpaceDE w:val="0"/>
        <w:autoSpaceDN w:val="0"/>
        <w:adjustRightInd w:val="0"/>
        <w:ind w:left="480" w:hanging="480"/>
        <w:rPr>
          <w:rFonts w:ascii="Calibri" w:hAnsi="Calibri" w:cs="Calibri"/>
          <w:noProof/>
          <w:sz w:val="22"/>
        </w:rPr>
      </w:pPr>
      <w:r w:rsidRPr="00B70256">
        <w:rPr>
          <w:rFonts w:ascii="Calibri" w:hAnsi="Calibri" w:cs="Calibri"/>
          <w:noProof/>
          <w:sz w:val="22"/>
        </w:rPr>
        <w:t>Weitzman, B. P. 2013. Effects of sea otter colonization on soft-sediment intertidal prey assemblages in Glacier Bay, Alaska. University of California, Santa Cruz.</w:t>
      </w:r>
    </w:p>
    <w:p w14:paraId="257A670C" w14:textId="5EA91B1D" w:rsidR="00B70256" w:rsidRPr="00B70256" w:rsidRDefault="00B70256" w:rsidP="00B70256">
      <w:pPr>
        <w:widowControl w:val="0"/>
        <w:autoSpaceDE w:val="0"/>
        <w:autoSpaceDN w:val="0"/>
        <w:adjustRightInd w:val="0"/>
        <w:ind w:left="480" w:hanging="480"/>
        <w:rPr>
          <w:rFonts w:ascii="Calibri" w:hAnsi="Calibri" w:cs="Calibri"/>
          <w:noProof/>
          <w:sz w:val="22"/>
        </w:rPr>
      </w:pPr>
      <w:r w:rsidRPr="00B70256">
        <w:rPr>
          <w:rFonts w:ascii="Calibri" w:hAnsi="Calibri" w:cs="Calibri"/>
          <w:noProof/>
          <w:sz w:val="22"/>
        </w:rPr>
        <w:t>Wolt, R. C., F. P. Gelwick, F. Weltz, and R. W. Davis. 2012. Foraging behavior and prey of sea otters in a soft- and mixed-sediment benthos in Alaska. Mammalian Biology 77:271–280.</w:t>
      </w:r>
    </w:p>
    <w:p w14:paraId="08248507" w14:textId="7D0ADC0C" w:rsidR="00B70256" w:rsidRPr="00FF05F6" w:rsidRDefault="00B70256" w:rsidP="00FF05F6">
      <w:pPr>
        <w:rPr>
          <w:rFonts w:asciiTheme="minorHAnsi" w:hAnsiTheme="minorHAnsi" w:cstheme="minorHAnsi"/>
          <w:sz w:val="22"/>
        </w:rPr>
      </w:pPr>
      <w:r>
        <w:rPr>
          <w:rFonts w:asciiTheme="minorHAnsi" w:hAnsiTheme="minorHAnsi" w:cstheme="minorHAnsi"/>
          <w:sz w:val="22"/>
        </w:rPr>
        <w:fldChar w:fldCharType="end"/>
      </w:r>
    </w:p>
    <w:p w14:paraId="111D99D7" w14:textId="24A8A887" w:rsidR="00B70256" w:rsidRDefault="002D07FA">
      <w:pPr>
        <w:rPr>
          <w:rFonts w:asciiTheme="minorHAnsi" w:hAnsiTheme="minorHAnsi" w:cstheme="minorHAnsi"/>
          <w:sz w:val="22"/>
        </w:rPr>
      </w:pPr>
      <w:r>
        <w:rPr>
          <w:rFonts w:asciiTheme="minorHAnsi" w:hAnsiTheme="minorHAnsi" w:cstheme="minorHAnsi"/>
          <w:noProof/>
          <w:sz w:val="22"/>
        </w:rPr>
        <w:lastRenderedPageBreak/>
        <w:drawing>
          <wp:anchor distT="0" distB="0" distL="114300" distR="114300" simplePos="0" relativeHeight="251659264" behindDoc="0" locked="0" layoutInCell="1" allowOverlap="1" wp14:anchorId="10D3222C" wp14:editId="3AA8EBCF">
            <wp:simplePos x="0" y="0"/>
            <wp:positionH relativeFrom="column">
              <wp:posOffset>496406</wp:posOffset>
            </wp:positionH>
            <wp:positionV relativeFrom="paragraph">
              <wp:posOffset>307095</wp:posOffset>
            </wp:positionV>
            <wp:extent cx="4917440" cy="706691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917440" cy="7066915"/>
                    </a:xfrm>
                    <a:prstGeom prst="rect">
                      <a:avLst/>
                    </a:prstGeom>
                  </pic:spPr>
                </pic:pic>
              </a:graphicData>
            </a:graphic>
          </wp:anchor>
        </w:drawing>
      </w:r>
    </w:p>
    <w:p w14:paraId="3D4FC1CA" w14:textId="67A1D9E6" w:rsidR="00362EE4" w:rsidRPr="00490B7B" w:rsidRDefault="00362EE4" w:rsidP="00490B7B">
      <w:pPr>
        <w:pStyle w:val="Caption"/>
        <w:rPr>
          <w:rFonts w:asciiTheme="minorHAnsi" w:hAnsiTheme="minorHAnsi" w:cstheme="minorHAnsi"/>
          <w:i w:val="0"/>
          <w:noProof/>
          <w:color w:val="auto"/>
          <w:sz w:val="22"/>
          <w:szCs w:val="22"/>
        </w:rPr>
      </w:pPr>
      <w:r w:rsidRPr="00362EE4">
        <w:rPr>
          <w:rFonts w:asciiTheme="minorHAnsi" w:hAnsiTheme="minorHAnsi" w:cstheme="minorHAnsi"/>
          <w:i w:val="0"/>
          <w:color w:val="auto"/>
          <w:sz w:val="22"/>
          <w:szCs w:val="22"/>
        </w:rPr>
        <w:t xml:space="preserve">Figure </w:t>
      </w:r>
      <w:r w:rsidRPr="00362EE4">
        <w:rPr>
          <w:rFonts w:asciiTheme="minorHAnsi" w:hAnsiTheme="minorHAnsi" w:cstheme="minorHAnsi"/>
          <w:i w:val="0"/>
          <w:color w:val="auto"/>
          <w:sz w:val="22"/>
          <w:szCs w:val="22"/>
        </w:rPr>
        <w:fldChar w:fldCharType="begin"/>
      </w:r>
      <w:r w:rsidRPr="00362EE4">
        <w:rPr>
          <w:rFonts w:asciiTheme="minorHAnsi" w:hAnsiTheme="minorHAnsi" w:cstheme="minorHAnsi"/>
          <w:i w:val="0"/>
          <w:color w:val="auto"/>
          <w:sz w:val="22"/>
          <w:szCs w:val="22"/>
        </w:rPr>
        <w:instrText xml:space="preserve"> SEQ Figure \* ARABIC </w:instrText>
      </w:r>
      <w:r w:rsidRPr="00362EE4">
        <w:rPr>
          <w:rFonts w:asciiTheme="minorHAnsi" w:hAnsiTheme="minorHAnsi" w:cstheme="minorHAnsi"/>
          <w:i w:val="0"/>
          <w:color w:val="auto"/>
          <w:sz w:val="22"/>
          <w:szCs w:val="22"/>
        </w:rPr>
        <w:fldChar w:fldCharType="separate"/>
      </w:r>
      <w:r w:rsidR="00667A90">
        <w:rPr>
          <w:rFonts w:asciiTheme="minorHAnsi" w:hAnsiTheme="minorHAnsi" w:cstheme="minorHAnsi"/>
          <w:i w:val="0"/>
          <w:noProof/>
          <w:color w:val="auto"/>
          <w:sz w:val="22"/>
          <w:szCs w:val="22"/>
        </w:rPr>
        <w:t>1</w:t>
      </w:r>
      <w:r w:rsidRPr="00362EE4">
        <w:rPr>
          <w:rFonts w:asciiTheme="minorHAnsi" w:hAnsiTheme="minorHAnsi" w:cstheme="minorHAnsi"/>
          <w:i w:val="0"/>
          <w:color w:val="auto"/>
          <w:sz w:val="22"/>
          <w:szCs w:val="22"/>
        </w:rPr>
        <w:fldChar w:fldCharType="end"/>
      </w:r>
      <w:r w:rsidRPr="00362EE4">
        <w:rPr>
          <w:rFonts w:asciiTheme="minorHAnsi" w:hAnsiTheme="minorHAnsi" w:cstheme="minorHAnsi"/>
          <w:i w:val="0"/>
          <w:color w:val="auto"/>
          <w:sz w:val="22"/>
          <w:szCs w:val="22"/>
        </w:rPr>
        <w:t>: Map of Prince of Wales Island, Southeast Alaska. Colored polygons indicate foraging data collection zones, which coordinate with Alaska Department of Fish and Game sea otter surveys and the year sea otters were first seen. Red circles indicate invertebrate sampling sites (not a part of this project directly).</w:t>
      </w:r>
    </w:p>
    <w:p w14:paraId="18C4AC11" w14:textId="0FB82F27" w:rsidR="00B70256" w:rsidRDefault="00362EE4">
      <w:pPr>
        <w:rPr>
          <w:rFonts w:asciiTheme="minorHAnsi" w:hAnsiTheme="minorHAnsi" w:cstheme="minorHAnsi"/>
          <w:sz w:val="22"/>
        </w:rPr>
      </w:pPr>
      <w:r>
        <w:rPr>
          <w:rFonts w:asciiTheme="minorHAnsi" w:hAnsiTheme="minorHAnsi" w:cstheme="minorHAnsi"/>
          <w:noProof/>
          <w:sz w:val="22"/>
        </w:rPr>
        <w:lastRenderedPageBreak/>
        <w:drawing>
          <wp:anchor distT="0" distB="0" distL="114300" distR="114300" simplePos="0" relativeHeight="251662336" behindDoc="0" locked="0" layoutInCell="1" allowOverlap="1" wp14:anchorId="0ADF64BF" wp14:editId="1598B936">
            <wp:simplePos x="0" y="0"/>
            <wp:positionH relativeFrom="column">
              <wp:posOffset>-54321</wp:posOffset>
            </wp:positionH>
            <wp:positionV relativeFrom="paragraph">
              <wp:posOffset>90535</wp:posOffset>
            </wp:positionV>
            <wp:extent cx="5943600" cy="4286250"/>
            <wp:effectExtent l="0" t="0" r="0" b="6350"/>
            <wp:wrapTight wrapText="bothSides">
              <wp:wrapPolygon edited="0">
                <wp:start x="0" y="0"/>
                <wp:lineTo x="0" y="21568"/>
                <wp:lineTo x="21554" y="21568"/>
                <wp:lineTo x="2155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sic.png"/>
                    <pic:cNvPicPr/>
                  </pic:nvPicPr>
                  <pic:blipFill>
                    <a:blip r:embed="rId12" cstate="hqprint">
                      <a:extLst>
                        <a:ext uri="{28A0092B-C50C-407E-A947-70E740481C1C}">
                          <a14:useLocalDpi xmlns:a14="http://schemas.microsoft.com/office/drawing/2010/main" val="0"/>
                        </a:ext>
                      </a:extLst>
                    </a:blip>
                    <a:stretch>
                      <a:fillRect/>
                    </a:stretch>
                  </pic:blipFill>
                  <pic:spPr>
                    <a:xfrm>
                      <a:off x="0" y="0"/>
                      <a:ext cx="5943600" cy="4286250"/>
                    </a:xfrm>
                    <a:prstGeom prst="rect">
                      <a:avLst/>
                    </a:prstGeom>
                  </pic:spPr>
                </pic:pic>
              </a:graphicData>
            </a:graphic>
          </wp:anchor>
        </w:drawing>
      </w:r>
      <w:r>
        <w:rPr>
          <w:rFonts w:asciiTheme="minorHAnsi" w:hAnsiTheme="minorHAnsi" w:cstheme="minorHAnsi"/>
          <w:sz w:val="22"/>
        </w:rPr>
        <w:t>Figure 2: Basic information about the sea otter visual foraging dataset. There are 269 individual otters (bouts) with 91 females, 58 males, and 120 unknown sex. There are 180 adults, 22 juveniles, and 67 unknown age. There are 46 bouts from the oldest recolonization zone, 1988; 184 bouts from the middle recolonization zone, 2003; and 39 bouts from the newest recolonization zone, 2010. The last graph is of a histogram of the count of success rate for sea otters across all 269 bouts.</w:t>
      </w:r>
      <w:r w:rsidR="00B70256">
        <w:rPr>
          <w:rFonts w:asciiTheme="minorHAnsi" w:hAnsiTheme="minorHAnsi" w:cstheme="minorHAnsi"/>
          <w:sz w:val="22"/>
        </w:rPr>
        <w:br w:type="page"/>
      </w:r>
    </w:p>
    <w:p w14:paraId="19F3FDD8" w14:textId="2B00CAE7" w:rsidR="00B70256" w:rsidRDefault="00B70256" w:rsidP="00FF05F6">
      <w:pPr>
        <w:rPr>
          <w:rFonts w:asciiTheme="minorHAnsi" w:hAnsiTheme="minorHAnsi" w:cstheme="minorHAnsi"/>
          <w:sz w:val="22"/>
        </w:rPr>
      </w:pPr>
      <w:r>
        <w:rPr>
          <w:rFonts w:cs="Times New Roman"/>
          <w:b/>
          <w:noProof/>
          <w:szCs w:val="24"/>
        </w:rPr>
        <w:lastRenderedPageBreak/>
        <w:drawing>
          <wp:anchor distT="0" distB="0" distL="114300" distR="114300" simplePos="0" relativeHeight="251660288" behindDoc="0" locked="0" layoutInCell="1" allowOverlap="1" wp14:anchorId="60BF2AED" wp14:editId="11FE8540">
            <wp:simplePos x="0" y="0"/>
            <wp:positionH relativeFrom="column">
              <wp:posOffset>847379</wp:posOffset>
            </wp:positionH>
            <wp:positionV relativeFrom="paragraph">
              <wp:posOffset>9054</wp:posOffset>
            </wp:positionV>
            <wp:extent cx="4078224" cy="3465576"/>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_2.pdf"/>
                    <pic:cNvPicPr/>
                  </pic:nvPicPr>
                  <pic:blipFill>
                    <a:blip r:embed="rId13">
                      <a:extLst>
                        <a:ext uri="{28A0092B-C50C-407E-A947-70E740481C1C}">
                          <a14:useLocalDpi xmlns:a14="http://schemas.microsoft.com/office/drawing/2010/main" val="0"/>
                        </a:ext>
                      </a:extLst>
                    </a:blip>
                    <a:stretch>
                      <a:fillRect/>
                    </a:stretch>
                  </pic:blipFill>
                  <pic:spPr>
                    <a:xfrm>
                      <a:off x="0" y="0"/>
                      <a:ext cx="4078224" cy="3465576"/>
                    </a:xfrm>
                    <a:prstGeom prst="rect">
                      <a:avLst/>
                    </a:prstGeom>
                  </pic:spPr>
                </pic:pic>
              </a:graphicData>
            </a:graphic>
            <wp14:sizeRelH relativeFrom="margin">
              <wp14:pctWidth>0</wp14:pctWidth>
            </wp14:sizeRelH>
            <wp14:sizeRelV relativeFrom="margin">
              <wp14:pctHeight>0</wp14:pctHeight>
            </wp14:sizeRelV>
          </wp:anchor>
        </w:drawing>
      </w:r>
    </w:p>
    <w:p w14:paraId="3D35FFFB" w14:textId="2D77D83D" w:rsidR="002E544A" w:rsidRDefault="00B70256" w:rsidP="00B70256">
      <w:pPr>
        <w:rPr>
          <w:rFonts w:asciiTheme="minorHAnsi" w:hAnsiTheme="minorHAnsi" w:cstheme="minorHAnsi"/>
          <w:sz w:val="22"/>
        </w:rPr>
      </w:pPr>
      <w:r>
        <w:rPr>
          <w:rFonts w:asciiTheme="minorHAnsi" w:hAnsiTheme="minorHAnsi" w:cstheme="minorHAnsi"/>
          <w:sz w:val="22"/>
        </w:rPr>
        <w:t xml:space="preserve">Figure </w:t>
      </w:r>
      <w:r w:rsidR="00362EE4">
        <w:rPr>
          <w:rFonts w:asciiTheme="minorHAnsi" w:hAnsiTheme="minorHAnsi" w:cstheme="minorHAnsi"/>
          <w:sz w:val="22"/>
        </w:rPr>
        <w:t>3</w:t>
      </w:r>
      <w:r>
        <w:rPr>
          <w:rFonts w:asciiTheme="minorHAnsi" w:hAnsiTheme="minorHAnsi" w:cstheme="minorHAnsi"/>
          <w:sz w:val="22"/>
        </w:rPr>
        <w:t xml:space="preserve">: Overall sea otter diet composition for all dives collected in 2018 by prey class (x-axis). Diet is proportion of the diet by biomass. Error bars show one standard deviation from estimated biomass percentage. </w:t>
      </w:r>
    </w:p>
    <w:p w14:paraId="13DE7A14" w14:textId="77777777" w:rsidR="002E544A" w:rsidRDefault="002E544A">
      <w:pPr>
        <w:rPr>
          <w:rFonts w:asciiTheme="minorHAnsi" w:hAnsiTheme="minorHAnsi" w:cstheme="minorHAnsi"/>
          <w:sz w:val="22"/>
        </w:rPr>
      </w:pPr>
      <w:r>
        <w:rPr>
          <w:rFonts w:asciiTheme="minorHAnsi" w:hAnsiTheme="minorHAnsi" w:cstheme="minorHAnsi"/>
          <w:sz w:val="22"/>
        </w:rPr>
        <w:br w:type="page"/>
      </w:r>
    </w:p>
    <w:p w14:paraId="5141C48C" w14:textId="5405F762" w:rsidR="00C37E3C" w:rsidRDefault="002E544A" w:rsidP="00B70256">
      <w:pPr>
        <w:rPr>
          <w:rFonts w:asciiTheme="minorHAnsi" w:hAnsiTheme="minorHAnsi" w:cstheme="minorHAnsi"/>
          <w:sz w:val="22"/>
        </w:rPr>
      </w:pPr>
      <w:r>
        <w:rPr>
          <w:rFonts w:asciiTheme="minorHAnsi" w:hAnsiTheme="minorHAnsi" w:cstheme="minorHAnsi"/>
          <w:noProof/>
          <w:sz w:val="22"/>
        </w:rPr>
        <w:lastRenderedPageBreak/>
        <w:drawing>
          <wp:anchor distT="0" distB="0" distL="114300" distR="114300" simplePos="0" relativeHeight="251661312" behindDoc="0" locked="0" layoutInCell="1" allowOverlap="1" wp14:anchorId="279E7C6F" wp14:editId="31E633B6">
            <wp:simplePos x="0" y="0"/>
            <wp:positionH relativeFrom="column">
              <wp:posOffset>591965</wp:posOffset>
            </wp:positionH>
            <wp:positionV relativeFrom="paragraph">
              <wp:posOffset>207</wp:posOffset>
            </wp:positionV>
            <wp:extent cx="4610100" cy="3924300"/>
            <wp:effectExtent l="0" t="0" r="0" b="0"/>
            <wp:wrapTight wrapText="bothSides">
              <wp:wrapPolygon edited="0">
                <wp:start x="0" y="0"/>
                <wp:lineTo x="0" y="21530"/>
                <wp:lineTo x="21540" y="21530"/>
                <wp:lineTo x="2154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_hist.pdf"/>
                    <pic:cNvPicPr/>
                  </pic:nvPicPr>
                  <pic:blipFill>
                    <a:blip r:embed="rId14">
                      <a:extLst>
                        <a:ext uri="{28A0092B-C50C-407E-A947-70E740481C1C}">
                          <a14:useLocalDpi xmlns:a14="http://schemas.microsoft.com/office/drawing/2010/main" val="0"/>
                        </a:ext>
                      </a:extLst>
                    </a:blip>
                    <a:stretch>
                      <a:fillRect/>
                    </a:stretch>
                  </pic:blipFill>
                  <pic:spPr>
                    <a:xfrm>
                      <a:off x="0" y="0"/>
                      <a:ext cx="4610100" cy="3924300"/>
                    </a:xfrm>
                    <a:prstGeom prst="rect">
                      <a:avLst/>
                    </a:prstGeom>
                  </pic:spPr>
                </pic:pic>
              </a:graphicData>
            </a:graphic>
          </wp:anchor>
        </w:drawing>
      </w:r>
    </w:p>
    <w:p w14:paraId="30FDB024" w14:textId="03F05D19" w:rsidR="002E544A" w:rsidRDefault="002E544A" w:rsidP="00B70256">
      <w:pPr>
        <w:rPr>
          <w:rFonts w:asciiTheme="minorHAnsi" w:hAnsiTheme="minorHAnsi" w:cstheme="minorHAnsi"/>
          <w:sz w:val="22"/>
        </w:rPr>
      </w:pPr>
    </w:p>
    <w:p w14:paraId="0E457A1A" w14:textId="77777777" w:rsidR="002E544A" w:rsidRPr="002E544A" w:rsidRDefault="002E544A" w:rsidP="002E544A">
      <w:pPr>
        <w:rPr>
          <w:rFonts w:asciiTheme="minorHAnsi" w:hAnsiTheme="minorHAnsi" w:cstheme="minorHAnsi"/>
          <w:sz w:val="22"/>
        </w:rPr>
      </w:pPr>
    </w:p>
    <w:p w14:paraId="6B917AF9" w14:textId="77777777" w:rsidR="002E544A" w:rsidRPr="002E544A" w:rsidRDefault="002E544A" w:rsidP="002E544A">
      <w:pPr>
        <w:rPr>
          <w:rFonts w:asciiTheme="minorHAnsi" w:hAnsiTheme="minorHAnsi" w:cstheme="minorHAnsi"/>
          <w:sz w:val="22"/>
        </w:rPr>
      </w:pPr>
    </w:p>
    <w:p w14:paraId="563C0347" w14:textId="77777777" w:rsidR="002E544A" w:rsidRPr="002E544A" w:rsidRDefault="002E544A" w:rsidP="002E544A">
      <w:pPr>
        <w:rPr>
          <w:rFonts w:asciiTheme="minorHAnsi" w:hAnsiTheme="minorHAnsi" w:cstheme="minorHAnsi"/>
          <w:sz w:val="22"/>
        </w:rPr>
      </w:pPr>
    </w:p>
    <w:p w14:paraId="330ED44E" w14:textId="77777777" w:rsidR="002E544A" w:rsidRPr="002E544A" w:rsidRDefault="002E544A" w:rsidP="002E544A">
      <w:pPr>
        <w:rPr>
          <w:rFonts w:asciiTheme="minorHAnsi" w:hAnsiTheme="minorHAnsi" w:cstheme="minorHAnsi"/>
          <w:sz w:val="22"/>
        </w:rPr>
      </w:pPr>
    </w:p>
    <w:p w14:paraId="4A3821D3" w14:textId="77777777" w:rsidR="002E544A" w:rsidRPr="002E544A" w:rsidRDefault="002E544A" w:rsidP="002E544A">
      <w:pPr>
        <w:rPr>
          <w:rFonts w:asciiTheme="minorHAnsi" w:hAnsiTheme="minorHAnsi" w:cstheme="minorHAnsi"/>
          <w:sz w:val="22"/>
        </w:rPr>
      </w:pPr>
    </w:p>
    <w:p w14:paraId="6A01CEE2" w14:textId="77777777" w:rsidR="002E544A" w:rsidRPr="002E544A" w:rsidRDefault="002E544A" w:rsidP="002E544A">
      <w:pPr>
        <w:rPr>
          <w:rFonts w:asciiTheme="minorHAnsi" w:hAnsiTheme="minorHAnsi" w:cstheme="minorHAnsi"/>
          <w:sz w:val="22"/>
        </w:rPr>
      </w:pPr>
    </w:p>
    <w:p w14:paraId="2EF36FC8" w14:textId="77777777" w:rsidR="002E544A" w:rsidRPr="002E544A" w:rsidRDefault="002E544A" w:rsidP="002E544A">
      <w:pPr>
        <w:rPr>
          <w:rFonts w:asciiTheme="minorHAnsi" w:hAnsiTheme="minorHAnsi" w:cstheme="minorHAnsi"/>
          <w:sz w:val="22"/>
        </w:rPr>
      </w:pPr>
    </w:p>
    <w:p w14:paraId="3A207FA1" w14:textId="77777777" w:rsidR="002E544A" w:rsidRPr="002E544A" w:rsidRDefault="002E544A" w:rsidP="002E544A">
      <w:pPr>
        <w:rPr>
          <w:rFonts w:asciiTheme="minorHAnsi" w:hAnsiTheme="minorHAnsi" w:cstheme="minorHAnsi"/>
          <w:sz w:val="22"/>
        </w:rPr>
      </w:pPr>
    </w:p>
    <w:p w14:paraId="588BBE6F" w14:textId="77777777" w:rsidR="002E544A" w:rsidRPr="002E544A" w:rsidRDefault="002E544A" w:rsidP="002E544A">
      <w:pPr>
        <w:rPr>
          <w:rFonts w:asciiTheme="minorHAnsi" w:hAnsiTheme="minorHAnsi" w:cstheme="minorHAnsi"/>
          <w:sz w:val="22"/>
        </w:rPr>
      </w:pPr>
    </w:p>
    <w:p w14:paraId="4A8DDBA4" w14:textId="77777777" w:rsidR="002E544A" w:rsidRPr="002E544A" w:rsidRDefault="002E544A" w:rsidP="002E544A">
      <w:pPr>
        <w:rPr>
          <w:rFonts w:asciiTheme="minorHAnsi" w:hAnsiTheme="minorHAnsi" w:cstheme="minorHAnsi"/>
          <w:sz w:val="22"/>
        </w:rPr>
      </w:pPr>
    </w:p>
    <w:p w14:paraId="30CDB135" w14:textId="77777777" w:rsidR="002E544A" w:rsidRPr="002E544A" w:rsidRDefault="002E544A" w:rsidP="002E544A">
      <w:pPr>
        <w:rPr>
          <w:rFonts w:asciiTheme="minorHAnsi" w:hAnsiTheme="minorHAnsi" w:cstheme="minorHAnsi"/>
          <w:sz w:val="22"/>
        </w:rPr>
      </w:pPr>
    </w:p>
    <w:p w14:paraId="3FB17326" w14:textId="77777777" w:rsidR="002E544A" w:rsidRPr="002E544A" w:rsidRDefault="002E544A" w:rsidP="002E544A">
      <w:pPr>
        <w:rPr>
          <w:rFonts w:asciiTheme="minorHAnsi" w:hAnsiTheme="minorHAnsi" w:cstheme="minorHAnsi"/>
          <w:sz w:val="22"/>
        </w:rPr>
      </w:pPr>
    </w:p>
    <w:p w14:paraId="7FCA579F" w14:textId="77777777" w:rsidR="002E544A" w:rsidRPr="002E544A" w:rsidRDefault="002E544A" w:rsidP="002E544A">
      <w:pPr>
        <w:rPr>
          <w:rFonts w:asciiTheme="minorHAnsi" w:hAnsiTheme="minorHAnsi" w:cstheme="minorHAnsi"/>
          <w:sz w:val="22"/>
        </w:rPr>
      </w:pPr>
    </w:p>
    <w:p w14:paraId="115F5BA6" w14:textId="77777777" w:rsidR="002E544A" w:rsidRPr="002E544A" w:rsidRDefault="002E544A" w:rsidP="002E544A">
      <w:pPr>
        <w:rPr>
          <w:rFonts w:asciiTheme="minorHAnsi" w:hAnsiTheme="minorHAnsi" w:cstheme="minorHAnsi"/>
          <w:sz w:val="22"/>
        </w:rPr>
      </w:pPr>
    </w:p>
    <w:p w14:paraId="7B7CBB25" w14:textId="77777777" w:rsidR="002E544A" w:rsidRPr="002E544A" w:rsidRDefault="002E544A" w:rsidP="002E544A">
      <w:pPr>
        <w:rPr>
          <w:rFonts w:asciiTheme="minorHAnsi" w:hAnsiTheme="minorHAnsi" w:cstheme="minorHAnsi"/>
          <w:sz w:val="22"/>
        </w:rPr>
      </w:pPr>
    </w:p>
    <w:p w14:paraId="3DD5E7E7" w14:textId="77777777" w:rsidR="002E544A" w:rsidRPr="002E544A" w:rsidRDefault="002E544A" w:rsidP="002E544A">
      <w:pPr>
        <w:rPr>
          <w:rFonts w:asciiTheme="minorHAnsi" w:hAnsiTheme="minorHAnsi" w:cstheme="minorHAnsi"/>
          <w:sz w:val="22"/>
        </w:rPr>
      </w:pPr>
    </w:p>
    <w:p w14:paraId="593BF663" w14:textId="77777777" w:rsidR="002E544A" w:rsidRPr="002E544A" w:rsidRDefault="002E544A" w:rsidP="002E544A">
      <w:pPr>
        <w:rPr>
          <w:rFonts w:asciiTheme="minorHAnsi" w:hAnsiTheme="minorHAnsi" w:cstheme="minorHAnsi"/>
          <w:sz w:val="22"/>
        </w:rPr>
      </w:pPr>
    </w:p>
    <w:p w14:paraId="7205858D" w14:textId="77777777" w:rsidR="002E544A" w:rsidRPr="002E544A" w:rsidRDefault="002E544A" w:rsidP="002E544A">
      <w:pPr>
        <w:rPr>
          <w:rFonts w:asciiTheme="minorHAnsi" w:hAnsiTheme="minorHAnsi" w:cstheme="minorHAnsi"/>
          <w:sz w:val="22"/>
        </w:rPr>
      </w:pPr>
    </w:p>
    <w:p w14:paraId="5CA78911" w14:textId="77777777" w:rsidR="002E544A" w:rsidRPr="002E544A" w:rsidRDefault="002E544A" w:rsidP="002E544A">
      <w:pPr>
        <w:rPr>
          <w:rFonts w:asciiTheme="minorHAnsi" w:hAnsiTheme="minorHAnsi" w:cstheme="minorHAnsi"/>
          <w:sz w:val="22"/>
        </w:rPr>
      </w:pPr>
    </w:p>
    <w:p w14:paraId="612B1698" w14:textId="77777777" w:rsidR="002E544A" w:rsidRPr="002E544A" w:rsidRDefault="002E544A" w:rsidP="002E544A">
      <w:pPr>
        <w:rPr>
          <w:rFonts w:asciiTheme="minorHAnsi" w:hAnsiTheme="minorHAnsi" w:cstheme="minorHAnsi"/>
          <w:sz w:val="22"/>
        </w:rPr>
      </w:pPr>
    </w:p>
    <w:p w14:paraId="4962814C" w14:textId="77777777" w:rsidR="002E544A" w:rsidRPr="002E544A" w:rsidRDefault="002E544A" w:rsidP="002E544A">
      <w:pPr>
        <w:rPr>
          <w:rFonts w:asciiTheme="minorHAnsi" w:hAnsiTheme="minorHAnsi" w:cstheme="minorHAnsi"/>
          <w:sz w:val="22"/>
        </w:rPr>
      </w:pPr>
    </w:p>
    <w:p w14:paraId="213E2E95" w14:textId="77777777" w:rsidR="002E544A" w:rsidRPr="002E544A" w:rsidRDefault="002E544A" w:rsidP="002E544A">
      <w:pPr>
        <w:rPr>
          <w:rFonts w:asciiTheme="minorHAnsi" w:hAnsiTheme="minorHAnsi" w:cstheme="minorHAnsi"/>
          <w:sz w:val="22"/>
        </w:rPr>
      </w:pPr>
    </w:p>
    <w:p w14:paraId="37302A2D" w14:textId="07D677A3" w:rsidR="00B70256" w:rsidRPr="002E544A" w:rsidRDefault="002E544A" w:rsidP="002E544A">
      <w:pPr>
        <w:rPr>
          <w:rFonts w:asciiTheme="minorHAnsi" w:hAnsiTheme="minorHAnsi" w:cstheme="minorHAnsi"/>
          <w:sz w:val="22"/>
        </w:rPr>
      </w:pPr>
      <w:r>
        <w:rPr>
          <w:rFonts w:asciiTheme="minorHAnsi" w:hAnsiTheme="minorHAnsi" w:cstheme="minorHAnsi"/>
          <w:sz w:val="22"/>
        </w:rPr>
        <w:t xml:space="preserve">Figure </w:t>
      </w:r>
      <w:r w:rsidR="00362EE4">
        <w:rPr>
          <w:rFonts w:asciiTheme="minorHAnsi" w:hAnsiTheme="minorHAnsi" w:cstheme="minorHAnsi"/>
          <w:sz w:val="22"/>
        </w:rPr>
        <w:t>4</w:t>
      </w:r>
      <w:r>
        <w:rPr>
          <w:rFonts w:asciiTheme="minorHAnsi" w:hAnsiTheme="minorHAnsi" w:cstheme="minorHAnsi"/>
          <w:sz w:val="22"/>
        </w:rPr>
        <w:t xml:space="preserve">: Distribution of sea otter prey in grams per minute in the diet. Each pray class is separated, showing that a majority of the prey classes don’t have a normal distribution. </w:t>
      </w:r>
    </w:p>
    <w:sectPr w:rsidR="00B70256" w:rsidRPr="002E544A" w:rsidSect="0067554C">
      <w:headerReference w:type="even" r:id="rId15"/>
      <w:head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 w:author="fmueter" w:date="2019-04-22T14:40:00Z" w:initials="f">
    <w:p w14:paraId="521212CC" w14:textId="3164B502" w:rsidR="00F3344C" w:rsidRDefault="00F3344C">
      <w:pPr>
        <w:pStyle w:val="CommentText"/>
      </w:pPr>
      <w:r>
        <w:rPr>
          <w:rStyle w:val="CommentReference"/>
        </w:rPr>
        <w:annotationRef/>
      </w:r>
      <w:r>
        <w:t xml:space="preserve">Focus on the data, not the program/software. The reader needs to know what data you have and how quantities were computed. The reference to Tinker et al is sufficient </w:t>
      </w:r>
    </w:p>
  </w:comment>
  <w:comment w:id="22" w:author="fmueter" w:date="2019-04-22T15:34:00Z" w:initials="f">
    <w:p w14:paraId="0E61E79F" w14:textId="60A49C49" w:rsidR="00987A05" w:rsidRDefault="00987A05">
      <w:pPr>
        <w:pStyle w:val="CommentText"/>
      </w:pPr>
      <w:r>
        <w:rPr>
          <w:rStyle w:val="CommentReference"/>
        </w:rPr>
        <w:annotationRef/>
      </w:r>
      <w:r>
        <w:t xml:space="preserve">I had hoped that you would explore possible transformations as part of the exploratory analysis, but it is not real </w:t>
      </w:r>
      <w:proofErr w:type="spellStart"/>
      <w:r>
        <w:t>clearcut</w:t>
      </w:r>
      <w:proofErr w:type="spellEnd"/>
      <w:r>
        <w:t xml:space="preserve"> what to do here. </w:t>
      </w:r>
    </w:p>
    <w:p w14:paraId="49241083" w14:textId="45F4B56C" w:rsidR="00987A05" w:rsidRDefault="00987A05">
      <w:pPr>
        <w:pStyle w:val="CommentText"/>
      </w:pPr>
      <w:r>
        <w:t>There are obviously a lot of zeros and the positive values seem to be reasonable “well behaved”, i.e. no extreme outliers. You might consider a “mild” transformation such as square root, which is often used with count data such as these. Because of the excessive 0s it may also be useful to plot the positive values only and simply note the proportions of zeros for each species (which you can compute as:</w:t>
      </w:r>
      <w:r>
        <w:br/>
      </w:r>
      <w:r w:rsidRPr="00987A05">
        <w:rPr>
          <w:rFonts w:ascii="Courier New" w:hAnsi="Courier New" w:cs="Courier New"/>
          <w:sz w:val="16"/>
        </w:rPr>
        <w:t>apply(mat, 2, function(x) sum(x == 0))</w:t>
      </w:r>
      <w:r w:rsidRPr="00EA29AE">
        <w:rPr>
          <w:rFonts w:ascii="Courier New" w:hAnsi="Courier New" w:cs="Courier New"/>
        </w:rPr>
        <w:br/>
      </w:r>
      <w:r>
        <w:t>where mat is your bout (rows) by prey type matrix.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1212CC" w15:done="0"/>
  <w15:commentEx w15:paraId="492410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1212CC" w16cid:durableId="206D81D8"/>
  <w16cid:commentId w16cid:paraId="49241083" w16cid:durableId="206D81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29A6A" w14:textId="77777777" w:rsidR="0069719E" w:rsidRDefault="0069719E" w:rsidP="00B70256">
      <w:r>
        <w:separator/>
      </w:r>
    </w:p>
  </w:endnote>
  <w:endnote w:type="continuationSeparator" w:id="0">
    <w:p w14:paraId="11A5A047" w14:textId="77777777" w:rsidR="0069719E" w:rsidRDefault="0069719E" w:rsidP="00B70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B3B8E" w14:textId="77777777" w:rsidR="0069719E" w:rsidRDefault="0069719E" w:rsidP="00B70256">
      <w:r>
        <w:separator/>
      </w:r>
    </w:p>
  </w:footnote>
  <w:footnote w:type="continuationSeparator" w:id="0">
    <w:p w14:paraId="1CECD56C" w14:textId="77777777" w:rsidR="0069719E" w:rsidRDefault="0069719E" w:rsidP="00B702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18078329"/>
      <w:docPartObj>
        <w:docPartGallery w:val="Page Numbers (Top of Page)"/>
        <w:docPartUnique/>
      </w:docPartObj>
    </w:sdtPr>
    <w:sdtEndPr>
      <w:rPr>
        <w:rStyle w:val="PageNumber"/>
      </w:rPr>
    </w:sdtEndPr>
    <w:sdtContent>
      <w:p w14:paraId="09AE55F1" w14:textId="746328DC" w:rsidR="00B70256" w:rsidRDefault="00B70256" w:rsidP="00181F0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9ABAC7" w14:textId="77777777" w:rsidR="00B70256" w:rsidRDefault="00B70256" w:rsidP="00B7025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25277356"/>
      <w:docPartObj>
        <w:docPartGallery w:val="Page Numbers (Top of Page)"/>
        <w:docPartUnique/>
      </w:docPartObj>
    </w:sdtPr>
    <w:sdtEndPr>
      <w:rPr>
        <w:rStyle w:val="PageNumber"/>
      </w:rPr>
    </w:sdtEndPr>
    <w:sdtContent>
      <w:p w14:paraId="4DA02950" w14:textId="0E6D01A9" w:rsidR="00B70256" w:rsidRDefault="00B70256" w:rsidP="00181F0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120A5">
          <w:rPr>
            <w:rStyle w:val="PageNumber"/>
            <w:noProof/>
          </w:rPr>
          <w:t>7</w:t>
        </w:r>
        <w:r>
          <w:rPr>
            <w:rStyle w:val="PageNumber"/>
          </w:rPr>
          <w:fldChar w:fldCharType="end"/>
        </w:r>
      </w:p>
    </w:sdtContent>
  </w:sdt>
  <w:p w14:paraId="3DE7C20F" w14:textId="7EC58A94" w:rsidR="00B70256" w:rsidRDefault="00B70256" w:rsidP="00B70256">
    <w:pPr>
      <w:pStyle w:val="Header"/>
      <w:ind w:right="360"/>
      <w:jc w:val="right"/>
    </w:pPr>
    <w:r>
      <w:t xml:space="preserve">LaRoche,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14D93"/>
    <w:multiLevelType w:val="hybridMultilevel"/>
    <w:tmpl w:val="124AF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mueter">
    <w15:presenceInfo w15:providerId="None" w15:userId="fmue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CE7"/>
    <w:rsid w:val="00093BC7"/>
    <w:rsid w:val="00236EDE"/>
    <w:rsid w:val="002D07FA"/>
    <w:rsid w:val="002E544A"/>
    <w:rsid w:val="00302CB7"/>
    <w:rsid w:val="00362EE4"/>
    <w:rsid w:val="004120A5"/>
    <w:rsid w:val="004329CB"/>
    <w:rsid w:val="00490B7B"/>
    <w:rsid w:val="004B336C"/>
    <w:rsid w:val="004E50B6"/>
    <w:rsid w:val="005777FF"/>
    <w:rsid w:val="00667A90"/>
    <w:rsid w:val="0067554C"/>
    <w:rsid w:val="0069719E"/>
    <w:rsid w:val="006F68F0"/>
    <w:rsid w:val="00845DBE"/>
    <w:rsid w:val="00935D3F"/>
    <w:rsid w:val="00987A05"/>
    <w:rsid w:val="00A80CE7"/>
    <w:rsid w:val="00B16F68"/>
    <w:rsid w:val="00B70256"/>
    <w:rsid w:val="00C37E3C"/>
    <w:rsid w:val="00E566AD"/>
    <w:rsid w:val="00E615E6"/>
    <w:rsid w:val="00F3344C"/>
    <w:rsid w:val="00F4205E"/>
    <w:rsid w:val="00FF0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AE911"/>
  <w14:defaultImageDpi w14:val="32767"/>
  <w15:chartTrackingRefBased/>
  <w15:docId w15:val="{6D2F21B8-A270-5548-ACB9-4F016F1F3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0CE7"/>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0256"/>
    <w:pPr>
      <w:tabs>
        <w:tab w:val="center" w:pos="4680"/>
        <w:tab w:val="right" w:pos="9360"/>
      </w:tabs>
    </w:pPr>
  </w:style>
  <w:style w:type="character" w:customStyle="1" w:styleId="HeaderChar">
    <w:name w:val="Header Char"/>
    <w:basedOn w:val="DefaultParagraphFont"/>
    <w:link w:val="Header"/>
    <w:uiPriority w:val="99"/>
    <w:rsid w:val="00B70256"/>
    <w:rPr>
      <w:rFonts w:ascii="Times New Roman" w:hAnsi="Times New Roman"/>
      <w:szCs w:val="22"/>
    </w:rPr>
  </w:style>
  <w:style w:type="paragraph" w:styleId="Footer">
    <w:name w:val="footer"/>
    <w:basedOn w:val="Normal"/>
    <w:link w:val="FooterChar"/>
    <w:uiPriority w:val="99"/>
    <w:unhideWhenUsed/>
    <w:rsid w:val="00B70256"/>
    <w:pPr>
      <w:tabs>
        <w:tab w:val="center" w:pos="4680"/>
        <w:tab w:val="right" w:pos="9360"/>
      </w:tabs>
    </w:pPr>
  </w:style>
  <w:style w:type="character" w:customStyle="1" w:styleId="FooterChar">
    <w:name w:val="Footer Char"/>
    <w:basedOn w:val="DefaultParagraphFont"/>
    <w:link w:val="Footer"/>
    <w:uiPriority w:val="99"/>
    <w:rsid w:val="00B70256"/>
    <w:rPr>
      <w:rFonts w:ascii="Times New Roman" w:hAnsi="Times New Roman"/>
      <w:szCs w:val="22"/>
    </w:rPr>
  </w:style>
  <w:style w:type="character" w:styleId="PageNumber">
    <w:name w:val="page number"/>
    <w:basedOn w:val="DefaultParagraphFont"/>
    <w:uiPriority w:val="99"/>
    <w:semiHidden/>
    <w:unhideWhenUsed/>
    <w:rsid w:val="00B70256"/>
  </w:style>
  <w:style w:type="paragraph" w:styleId="Caption">
    <w:name w:val="caption"/>
    <w:basedOn w:val="Normal"/>
    <w:next w:val="Normal"/>
    <w:uiPriority w:val="35"/>
    <w:unhideWhenUsed/>
    <w:qFormat/>
    <w:rsid w:val="00B70256"/>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4329CB"/>
    <w:rPr>
      <w:sz w:val="16"/>
      <w:szCs w:val="16"/>
    </w:rPr>
  </w:style>
  <w:style w:type="paragraph" w:styleId="CommentText">
    <w:name w:val="annotation text"/>
    <w:basedOn w:val="Normal"/>
    <w:link w:val="CommentTextChar"/>
    <w:uiPriority w:val="99"/>
    <w:semiHidden/>
    <w:unhideWhenUsed/>
    <w:rsid w:val="004329CB"/>
    <w:rPr>
      <w:sz w:val="20"/>
      <w:szCs w:val="20"/>
    </w:rPr>
  </w:style>
  <w:style w:type="character" w:customStyle="1" w:styleId="CommentTextChar">
    <w:name w:val="Comment Text Char"/>
    <w:basedOn w:val="DefaultParagraphFont"/>
    <w:link w:val="CommentText"/>
    <w:uiPriority w:val="99"/>
    <w:semiHidden/>
    <w:rsid w:val="004329C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329CB"/>
    <w:rPr>
      <w:b/>
      <w:bCs/>
    </w:rPr>
  </w:style>
  <w:style w:type="character" w:customStyle="1" w:styleId="CommentSubjectChar">
    <w:name w:val="Comment Subject Char"/>
    <w:basedOn w:val="CommentTextChar"/>
    <w:link w:val="CommentSubject"/>
    <w:uiPriority w:val="99"/>
    <w:semiHidden/>
    <w:rsid w:val="004329CB"/>
    <w:rPr>
      <w:rFonts w:ascii="Times New Roman" w:hAnsi="Times New Roman"/>
      <w:b/>
      <w:bCs/>
      <w:sz w:val="20"/>
      <w:szCs w:val="20"/>
    </w:rPr>
  </w:style>
  <w:style w:type="paragraph" w:styleId="BalloonText">
    <w:name w:val="Balloon Text"/>
    <w:basedOn w:val="Normal"/>
    <w:link w:val="BalloonTextChar"/>
    <w:uiPriority w:val="99"/>
    <w:semiHidden/>
    <w:unhideWhenUsed/>
    <w:rsid w:val="004329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29CB"/>
    <w:rPr>
      <w:rFonts w:ascii="Segoe UI" w:hAnsi="Segoe UI" w:cs="Segoe UI"/>
      <w:sz w:val="18"/>
      <w:szCs w:val="18"/>
    </w:rPr>
  </w:style>
  <w:style w:type="paragraph" w:styleId="ListParagraph">
    <w:name w:val="List Paragraph"/>
    <w:basedOn w:val="Normal"/>
    <w:uiPriority w:val="34"/>
    <w:qFormat/>
    <w:rsid w:val="00987A05"/>
    <w:pPr>
      <w:ind w:left="720"/>
      <w:contextualSpacing/>
    </w:pPr>
    <w:rPr>
      <w:rFonts w:eastAsiaTheme="minorEastAsia" w:cs="Times New Roman"/>
      <w:szCs w:val="24"/>
    </w:rPr>
  </w:style>
  <w:style w:type="paragraph" w:styleId="Revision">
    <w:name w:val="Revision"/>
    <w:hidden/>
    <w:uiPriority w:val="99"/>
    <w:semiHidden/>
    <w:rsid w:val="00667A90"/>
    <w:rPr>
      <w:rFonts w:ascii="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0C4BB-FF35-AE42-A3C3-FC7637BC6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7</Pages>
  <Words>6940</Words>
  <Characters>39563</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LaRoche</dc:creator>
  <cp:keywords/>
  <dc:description/>
  <cp:lastModifiedBy>Nicole LaRoche</cp:lastModifiedBy>
  <cp:revision>4</cp:revision>
  <cp:lastPrinted>2019-04-26T21:15:00Z</cp:lastPrinted>
  <dcterms:created xsi:type="dcterms:W3CDTF">2019-04-03T05:08:00Z</dcterms:created>
  <dcterms:modified xsi:type="dcterms:W3CDTF">2019-04-26T21:17:00Z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0fa3c1b2-1f6c-3e01-89f6-7884eefc99e3</vt:lpwstr>
  </property>
  <property fmtid="{D5CDD505-2E9C-101B-9397-08002B2CF9AE}" pid="4" name="Mendeley Citation Style_1">
    <vt:lpwstr>http://www.zotero.org/styles/ecology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http://www.zotero.org/styles/ecology</vt:lpwstr>
  </property>
  <property fmtid="{D5CDD505-2E9C-101B-9397-08002B2CF9AE}" pid="18" name="Mendeley Recent Style Name 6_1">
    <vt:lpwstr>Ecology</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